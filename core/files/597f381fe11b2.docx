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88" w:rsidRDefault="00F67988" w:rsidP="00224C70">
      <w:pPr>
        <w:ind w:left="360"/>
        <w:jc w:val="both"/>
        <w:rPr>
          <w:b w:val="0"/>
          <w:sz w:val="24"/>
          <w:szCs w:val="24"/>
        </w:rPr>
      </w:pPr>
    </w:p>
    <w:p w:rsidR="00224C70" w:rsidRPr="004A5E70" w:rsidRDefault="0076214B" w:rsidP="00224C70">
      <w:pPr>
        <w:ind w:left="360"/>
        <w:jc w:val="both"/>
        <w:rPr>
          <w:b w:val="0"/>
          <w:sz w:val="24"/>
          <w:szCs w:val="24"/>
          <w:lang w:val="en-US"/>
        </w:rPr>
      </w:pPr>
      <w:r w:rsidRPr="004A5E70">
        <w:rPr>
          <w:b w:val="0"/>
          <w:sz w:val="24"/>
          <w:szCs w:val="24"/>
          <w:lang w:val="en-US"/>
        </w:rPr>
        <w:t xml:space="preserve">      </w:t>
      </w:r>
    </w:p>
    <w:p w:rsidR="00224C70" w:rsidRPr="00BA03DE" w:rsidRDefault="003F17C0" w:rsidP="003F17C0">
      <w:pPr>
        <w:tabs>
          <w:tab w:val="left" w:pos="10080"/>
        </w:tabs>
        <w:ind w:left="360" w:right="54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:rsidR="00224C70" w:rsidRPr="004A5E70" w:rsidRDefault="003A5D92" w:rsidP="003A5D92">
      <w:pPr>
        <w:ind w:left="10080"/>
        <w:rPr>
          <w:b w:val="0"/>
          <w:sz w:val="24"/>
          <w:szCs w:val="24"/>
        </w:rPr>
      </w:pPr>
      <w:r w:rsidRPr="004A5E70">
        <w:rPr>
          <w:b w:val="0"/>
          <w:sz w:val="24"/>
          <w:szCs w:val="24"/>
        </w:rPr>
        <w:t>Утвърдил</w:t>
      </w:r>
      <w:r w:rsidR="00224C70" w:rsidRPr="004A5E70">
        <w:rPr>
          <w:b w:val="0"/>
          <w:sz w:val="24"/>
          <w:szCs w:val="24"/>
        </w:rPr>
        <w:t xml:space="preserve">: </w:t>
      </w:r>
    </w:p>
    <w:p w:rsidR="00224C70" w:rsidRPr="004A5E70" w:rsidRDefault="005F41C7" w:rsidP="005F41C7">
      <w:pPr>
        <w:rPr>
          <w:b w:val="0"/>
          <w:i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……………………...</w:t>
      </w:r>
    </w:p>
    <w:p w:rsidR="00224C70" w:rsidRPr="004A5E70" w:rsidRDefault="00077415" w:rsidP="00224C70">
      <w:pPr>
        <w:ind w:left="11402" w:right="20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Розалия Димитрова</w:t>
      </w:r>
    </w:p>
    <w:p w:rsidR="00224C70" w:rsidRPr="004A5E70" w:rsidRDefault="00FE607D" w:rsidP="00224C70">
      <w:pPr>
        <w:ind w:left="10440" w:right="8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 w:rsidR="00224C70" w:rsidRPr="004A5E70">
        <w:rPr>
          <w:b w:val="0"/>
          <w:sz w:val="24"/>
          <w:szCs w:val="24"/>
        </w:rPr>
        <w:t>Директор на Агенция „Митници”</w:t>
      </w:r>
    </w:p>
    <w:p w:rsidR="00224C70" w:rsidRPr="004A5E70" w:rsidRDefault="00224C70" w:rsidP="00224C70">
      <w:pPr>
        <w:jc w:val="center"/>
        <w:rPr>
          <w:sz w:val="24"/>
          <w:szCs w:val="24"/>
        </w:rPr>
      </w:pPr>
    </w:p>
    <w:p w:rsidR="00224C70" w:rsidRPr="004A5E70" w:rsidRDefault="00224C70" w:rsidP="00224C70">
      <w:pPr>
        <w:jc w:val="center"/>
        <w:rPr>
          <w:sz w:val="24"/>
          <w:szCs w:val="24"/>
        </w:rPr>
      </w:pPr>
    </w:p>
    <w:p w:rsidR="00224C70" w:rsidRPr="004A5E70" w:rsidRDefault="00224C70" w:rsidP="00224C70">
      <w:pPr>
        <w:jc w:val="center"/>
        <w:rPr>
          <w:sz w:val="24"/>
          <w:szCs w:val="24"/>
        </w:rPr>
      </w:pPr>
    </w:p>
    <w:p w:rsidR="00224C70" w:rsidRPr="004A5E70" w:rsidRDefault="00224C70" w:rsidP="00224C70">
      <w:pPr>
        <w:jc w:val="center"/>
        <w:rPr>
          <w:sz w:val="48"/>
          <w:szCs w:val="48"/>
        </w:rPr>
      </w:pPr>
    </w:p>
    <w:p w:rsidR="00224C70" w:rsidRPr="004A5E70" w:rsidRDefault="00224C70" w:rsidP="00224C70">
      <w:pPr>
        <w:jc w:val="center"/>
        <w:rPr>
          <w:sz w:val="72"/>
          <w:szCs w:val="72"/>
        </w:rPr>
      </w:pPr>
      <w:r w:rsidRPr="004A5E70">
        <w:rPr>
          <w:sz w:val="72"/>
          <w:szCs w:val="72"/>
        </w:rPr>
        <w:t>Годишен план</w:t>
      </w:r>
    </w:p>
    <w:p w:rsidR="00224C70" w:rsidRPr="004A5E70" w:rsidRDefault="00224C70" w:rsidP="00224C70">
      <w:pPr>
        <w:jc w:val="center"/>
        <w:rPr>
          <w:sz w:val="48"/>
          <w:szCs w:val="48"/>
        </w:rPr>
      </w:pPr>
    </w:p>
    <w:p w:rsidR="00224C70" w:rsidRPr="004A5E70" w:rsidRDefault="00224C70" w:rsidP="00224C70">
      <w:pPr>
        <w:jc w:val="center"/>
        <w:rPr>
          <w:sz w:val="48"/>
          <w:szCs w:val="48"/>
        </w:rPr>
      </w:pPr>
    </w:p>
    <w:p w:rsidR="00224C70" w:rsidRPr="004A5E70" w:rsidRDefault="00224C70" w:rsidP="00224C70">
      <w:pPr>
        <w:jc w:val="center"/>
        <w:rPr>
          <w:sz w:val="72"/>
          <w:szCs w:val="72"/>
        </w:rPr>
      </w:pPr>
      <w:r w:rsidRPr="004A5E70">
        <w:rPr>
          <w:sz w:val="72"/>
          <w:szCs w:val="72"/>
        </w:rPr>
        <w:t>на Агенция „Митници”</w:t>
      </w:r>
    </w:p>
    <w:p w:rsidR="00224C70" w:rsidRPr="004A5E70" w:rsidRDefault="00224C70" w:rsidP="00224C70">
      <w:pPr>
        <w:jc w:val="center"/>
        <w:rPr>
          <w:sz w:val="48"/>
          <w:szCs w:val="48"/>
        </w:rPr>
      </w:pPr>
    </w:p>
    <w:p w:rsidR="00224C70" w:rsidRPr="004A5E70" w:rsidRDefault="00224C70" w:rsidP="00224C70">
      <w:pPr>
        <w:jc w:val="center"/>
        <w:rPr>
          <w:sz w:val="48"/>
          <w:szCs w:val="48"/>
        </w:rPr>
      </w:pPr>
    </w:p>
    <w:p w:rsidR="00224C70" w:rsidRPr="004A5E70" w:rsidRDefault="000F0276" w:rsidP="00224C70">
      <w:pPr>
        <w:jc w:val="center"/>
        <w:rPr>
          <w:sz w:val="48"/>
          <w:szCs w:val="48"/>
        </w:rPr>
      </w:pPr>
      <w:r w:rsidRPr="004A5E70">
        <w:rPr>
          <w:sz w:val="56"/>
          <w:szCs w:val="56"/>
        </w:rPr>
        <w:t>201</w:t>
      </w:r>
      <w:r w:rsidR="00077415">
        <w:rPr>
          <w:sz w:val="56"/>
          <w:szCs w:val="56"/>
        </w:rPr>
        <w:t>7</w:t>
      </w:r>
      <w:r w:rsidRPr="004A5E70">
        <w:rPr>
          <w:sz w:val="56"/>
          <w:szCs w:val="56"/>
        </w:rPr>
        <w:t>г</w:t>
      </w:r>
      <w:r w:rsidR="00224C70" w:rsidRPr="004A5E70">
        <w:rPr>
          <w:sz w:val="48"/>
          <w:szCs w:val="48"/>
        </w:rPr>
        <w:t>.</w:t>
      </w:r>
    </w:p>
    <w:p w:rsidR="00224C70" w:rsidRPr="004A5E70" w:rsidRDefault="00224C70" w:rsidP="00224C70">
      <w:pPr>
        <w:ind w:right="480"/>
        <w:rPr>
          <w:sz w:val="24"/>
          <w:szCs w:val="24"/>
        </w:rPr>
      </w:pPr>
    </w:p>
    <w:p w:rsidR="00224C70" w:rsidRPr="004A5E70" w:rsidRDefault="00224C70" w:rsidP="00224C70">
      <w:pPr>
        <w:ind w:right="480"/>
        <w:rPr>
          <w:sz w:val="24"/>
          <w:szCs w:val="24"/>
        </w:rPr>
      </w:pPr>
    </w:p>
    <w:p w:rsidR="00224C70" w:rsidRPr="004A5E70" w:rsidRDefault="00224C70" w:rsidP="00224C70">
      <w:pPr>
        <w:ind w:right="480"/>
        <w:rPr>
          <w:sz w:val="24"/>
          <w:szCs w:val="24"/>
        </w:rPr>
      </w:pPr>
    </w:p>
    <w:p w:rsidR="00461423" w:rsidRDefault="00224C70" w:rsidP="00224C70">
      <w:pPr>
        <w:ind w:left="708" w:right="480" w:firstLine="708"/>
        <w:rPr>
          <w:b w:val="0"/>
          <w:sz w:val="20"/>
          <w:szCs w:val="20"/>
        </w:rPr>
      </w:pPr>
      <w:r w:rsidRPr="004A5E70">
        <w:rPr>
          <w:b w:val="0"/>
          <w:sz w:val="20"/>
          <w:szCs w:val="20"/>
        </w:rPr>
        <w:t>Съгласувал</w:t>
      </w:r>
      <w:r w:rsidR="00461423">
        <w:rPr>
          <w:b w:val="0"/>
          <w:sz w:val="20"/>
          <w:szCs w:val="20"/>
        </w:rPr>
        <w:t>и</w:t>
      </w:r>
      <w:r w:rsidR="00140518" w:rsidRPr="004A5E70">
        <w:rPr>
          <w:b w:val="0"/>
          <w:sz w:val="20"/>
          <w:szCs w:val="20"/>
        </w:rPr>
        <w:t>:</w:t>
      </w:r>
      <w:r w:rsidR="00140518" w:rsidRPr="004A5E70">
        <w:rPr>
          <w:b w:val="0"/>
          <w:sz w:val="20"/>
          <w:szCs w:val="20"/>
        </w:rPr>
        <w:tab/>
      </w:r>
      <w:r w:rsidR="00077415">
        <w:rPr>
          <w:b w:val="0"/>
          <w:sz w:val="20"/>
          <w:szCs w:val="20"/>
        </w:rPr>
        <w:t>Борислав Борисов</w:t>
      </w:r>
      <w:r w:rsidRPr="004A5E70">
        <w:rPr>
          <w:b w:val="0"/>
          <w:sz w:val="20"/>
          <w:szCs w:val="20"/>
        </w:rPr>
        <w:t>, заместник-директор на АМ</w:t>
      </w:r>
    </w:p>
    <w:p w:rsidR="00077415" w:rsidRPr="004A5E70" w:rsidRDefault="00077415" w:rsidP="00224C70">
      <w:pPr>
        <w:ind w:left="708" w:right="480" w:firstLine="708"/>
        <w:rPr>
          <w:b w:val="0"/>
          <w:sz w:val="20"/>
          <w:szCs w:val="20"/>
        </w:rPr>
      </w:pPr>
    </w:p>
    <w:p w:rsidR="009D4B8D" w:rsidRPr="004A5E70" w:rsidRDefault="009D4B8D" w:rsidP="00224C70">
      <w:pPr>
        <w:ind w:left="708" w:right="480" w:firstLine="708"/>
        <w:rPr>
          <w:b w:val="0"/>
          <w:sz w:val="20"/>
          <w:szCs w:val="20"/>
        </w:rPr>
      </w:pPr>
    </w:p>
    <w:p w:rsidR="00077415" w:rsidRDefault="009D4B8D" w:rsidP="009D4B8D">
      <w:pPr>
        <w:ind w:left="2124" w:right="480" w:firstLine="708"/>
        <w:rPr>
          <w:b w:val="0"/>
          <w:sz w:val="20"/>
          <w:szCs w:val="20"/>
        </w:rPr>
      </w:pPr>
      <w:r w:rsidRPr="004A5E70">
        <w:rPr>
          <w:b w:val="0"/>
          <w:sz w:val="20"/>
          <w:szCs w:val="20"/>
        </w:rPr>
        <w:t>Божидар Алексов, заместник-директор на АМ</w:t>
      </w:r>
    </w:p>
    <w:p w:rsidR="00077415" w:rsidRDefault="00077415" w:rsidP="009D4B8D">
      <w:pPr>
        <w:ind w:left="2124" w:right="480" w:firstLine="708"/>
        <w:rPr>
          <w:b w:val="0"/>
          <w:sz w:val="20"/>
          <w:szCs w:val="20"/>
        </w:rPr>
      </w:pPr>
    </w:p>
    <w:p w:rsidR="00FA4A07" w:rsidRDefault="00FA4A07" w:rsidP="009D4B8D">
      <w:pPr>
        <w:ind w:left="2124" w:right="480" w:firstLine="708"/>
        <w:rPr>
          <w:b w:val="0"/>
          <w:sz w:val="20"/>
          <w:szCs w:val="20"/>
          <w:lang w:val="en-US"/>
        </w:rPr>
      </w:pPr>
    </w:p>
    <w:p w:rsidR="00FA4A07" w:rsidRPr="00FA4A07" w:rsidRDefault="00FA4A07" w:rsidP="009D4B8D">
      <w:pPr>
        <w:ind w:left="2124" w:right="480" w:firstLine="70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Цветан Мадански, главен секретар на АМ</w:t>
      </w:r>
    </w:p>
    <w:p w:rsidR="00140518" w:rsidRPr="004A5E70" w:rsidRDefault="00140518" w:rsidP="00224C70">
      <w:pPr>
        <w:ind w:left="708" w:right="480" w:firstLine="708"/>
        <w:rPr>
          <w:b w:val="0"/>
          <w:sz w:val="20"/>
          <w:szCs w:val="20"/>
        </w:rPr>
      </w:pPr>
    </w:p>
    <w:p w:rsidR="00224C70" w:rsidRPr="004A5E70" w:rsidRDefault="00224C70" w:rsidP="00224C70">
      <w:pPr>
        <w:ind w:right="480"/>
        <w:rPr>
          <w:b w:val="0"/>
          <w:sz w:val="20"/>
          <w:szCs w:val="20"/>
        </w:rPr>
      </w:pPr>
    </w:p>
    <w:tbl>
      <w:tblPr>
        <w:tblW w:w="16175" w:type="dxa"/>
        <w:jc w:val="center"/>
        <w:tblInd w:w="108" w:type="dxa"/>
        <w:tblLook w:val="04A0" w:firstRow="1" w:lastRow="0" w:firstColumn="1" w:lastColumn="0" w:noHBand="0" w:noVBand="1"/>
      </w:tblPr>
      <w:tblGrid>
        <w:gridCol w:w="4360"/>
        <w:gridCol w:w="2776"/>
        <w:gridCol w:w="2594"/>
        <w:gridCol w:w="3536"/>
        <w:gridCol w:w="2909"/>
        <w:tblGridChange w:id="0">
          <w:tblGrid>
            <w:gridCol w:w="4360"/>
            <w:gridCol w:w="2776"/>
            <w:gridCol w:w="2594"/>
            <w:gridCol w:w="3536"/>
            <w:gridCol w:w="2909"/>
            <w:gridCol w:w="25"/>
          </w:tblGrid>
        </w:tblGridChange>
      </w:tblGrid>
      <w:tr w:rsidR="00AF5C78" w:rsidRPr="004A5E70" w:rsidTr="00C63E16">
        <w:trPr>
          <w:trHeight w:val="558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AF5C78" w:rsidRPr="00AF5C78" w:rsidRDefault="00AF5C78" w:rsidP="000D3755">
            <w:pPr>
              <w:rPr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Цел 1. Защита на обществото и финансовите интереси на Република България и на ЕС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631B2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1.1. Гарантиране прилагането от 1 май 2016 г. на Митническия кодекс на Съюза (МКС)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E1392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1.1.1.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проект на</w:t>
            </w:r>
            <w:r w:rsidR="000B709E"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E1392C" w:rsidRPr="004A5E70">
              <w:rPr>
                <w:b w:val="0"/>
                <w:bCs w:val="0"/>
                <w:sz w:val="24"/>
                <w:szCs w:val="24"/>
                <w:lang w:eastAsia="en-US"/>
              </w:rPr>
              <w:t>ЗИД на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Закон за митниците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3704D5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E1392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изготвен проект на </w:t>
            </w:r>
            <w:r w:rsidR="00E1392C" w:rsidRPr="004A5E70">
              <w:rPr>
                <w:b w:val="0"/>
                <w:bCs w:val="0"/>
                <w:sz w:val="24"/>
                <w:szCs w:val="24"/>
                <w:lang w:eastAsia="en-US"/>
              </w:rPr>
              <w:t>ЗИД на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ЗМ и изпратен към МФ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15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1.1.2.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Подобряване на административния капацитет на АМ за прилагането на МКС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3704D5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указания и други вътрешни административни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49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информационни и работни срещи и обучения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Повишаване събираемостта на приходите (вземанията при внос на стоки и от акциз при сделки в страната)</w:t>
            </w:r>
          </w:p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62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631B2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последващи проверки на доказателства за произход на стоки в рамките на преференциалните и други договорености на ЕС с трети страни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0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искания до компетентните органи на трети страни за проверка на доказателства за произход на стоките, послужили като основание за предоставяне тарифни преференции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ins w:id="1" w:author="DDochev" w:date="2016-12-09T13:36:00Z"/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общ брой изпратени за проверка доказателства за произход</w:t>
            </w:r>
          </w:p>
          <w:p w:rsidR="00EF64D7" w:rsidRPr="00EF64D7" w:rsidRDefault="00EF64D7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F64D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указания до митническите органи за осъществяване на засилен </w:t>
            </w:r>
            <w:r w:rsidRPr="00EF64D7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контрол</w:t>
            </w:r>
          </w:p>
          <w:p w:rsidR="00EF64D7" w:rsidRPr="00EF64D7" w:rsidRDefault="00EF64D7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EF64D7" w:rsidRPr="00EF64D7" w:rsidRDefault="00EF64D7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EF64D7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становища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</w:tr>
      <w:tr w:rsidR="004A5E70" w:rsidRPr="004A5E70" w:rsidTr="00C63E16">
        <w:trPr>
          <w:trHeight w:val="1440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145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1.2.1.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рискови индикатори и засилване на контрола въз основа на анализ на Годишния доклад на ЕК относно резултатите от последващите проверки  на доказателствата за произход в държавите членки и установените случаи на нередовни и подправени доказателства за произход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рискови индикатори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7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 указания до митническите органи за осъществяване на засилен контрол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11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Иницииране на предварителни проверки на място по местонахождение на данъчни складове и извършване на предварителни документални проверки във връзка с издаване на лицензии за управление на данъчни складове, удостоверения за регистрация на независима малка пивоварна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лицензи за управление на данъчен склад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11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решения към лицензи за управление на данъчен склад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8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удостоверения по видове за регистрация на независима малка пивоварна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1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1.2.2.1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Обработка и съхранение на банкови гаранции за режим отложено плащане на акциз. Иницииране и извършване на действия по освобождаване/усвояване на банкови гаранции за РОПА.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приети банкови гаранции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освободени/усвоени банкови гаранции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14E99" w:rsidRPr="004A5E70" w:rsidTr="00C63E16">
        <w:trPr>
          <w:trHeight w:val="256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14E99" w:rsidRPr="004A5E70" w:rsidRDefault="00114E99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задача: 1.2.2.2.</w:t>
            </w:r>
            <w:r w:rsidRPr="004A5E70">
              <w:rPr>
                <w:b w:val="0"/>
                <w:sz w:val="24"/>
                <w:szCs w:val="24"/>
                <w:lang w:val="en-US" w:eastAsia="en-US"/>
              </w:rPr>
              <w:t>Иницииране и извършване на проверки, при промяна в обстоятелствата при ко</w:t>
            </w:r>
            <w:r w:rsidR="005D1805">
              <w:rPr>
                <w:b w:val="0"/>
                <w:sz w:val="24"/>
                <w:szCs w:val="24"/>
                <w:lang w:eastAsia="en-US"/>
              </w:rPr>
              <w:t>и</w:t>
            </w:r>
            <w:r w:rsidRPr="004A5E70">
              <w:rPr>
                <w:b w:val="0"/>
                <w:sz w:val="24"/>
                <w:szCs w:val="24"/>
                <w:lang w:val="en-US" w:eastAsia="en-US"/>
              </w:rPr>
              <w:t>то е издаден лиценз</w:t>
            </w:r>
            <w:r w:rsidR="005D1805">
              <w:rPr>
                <w:b w:val="0"/>
                <w:sz w:val="24"/>
                <w:szCs w:val="24"/>
                <w:lang w:eastAsia="en-US"/>
              </w:rPr>
              <w:t xml:space="preserve">, </w:t>
            </w:r>
            <w:r w:rsidR="005D1805" w:rsidRPr="005D1805">
              <w:rPr>
                <w:b w:val="0"/>
                <w:sz w:val="24"/>
                <w:szCs w:val="24"/>
                <w:lang w:eastAsia="en-US"/>
              </w:rPr>
              <w:t>включително проверки извършвани във връзка с изтичане на банкова гаранция</w:t>
            </w:r>
            <w:r w:rsidRPr="004A5E70">
              <w:rPr>
                <w:b w:val="0"/>
                <w:sz w:val="24"/>
                <w:szCs w:val="24"/>
                <w:lang w:val="en-US" w:eastAsia="en-US"/>
              </w:rPr>
              <w:t xml:space="preserve"> и проверки във връзка с изпълнение изискванията на Наредба № Н-1 от 22.01.2014 г.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14E99" w:rsidRPr="004A5E70" w:rsidRDefault="00114E9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ДА, ТМУ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14E99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E99" w:rsidRPr="002E35DB" w:rsidRDefault="00114E99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E99" w:rsidRPr="004A5E70" w:rsidRDefault="00114E9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5207B0" w:rsidRPr="004A5E70" w:rsidTr="00C63E16">
        <w:trPr>
          <w:trHeight w:val="308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207B0" w:rsidRPr="002E35DB" w:rsidRDefault="002E35DB" w:rsidP="00D738CD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2E35DB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2E35DB">
              <w:rPr>
                <w:sz w:val="24"/>
                <w:szCs w:val="24"/>
                <w:lang w:val="en-US" w:eastAsia="en-US"/>
              </w:rPr>
              <w:t xml:space="preserve"> 1.</w:t>
            </w:r>
            <w:r>
              <w:rPr>
                <w:sz w:val="24"/>
                <w:szCs w:val="24"/>
                <w:lang w:eastAsia="en-US"/>
              </w:rPr>
              <w:t>2</w:t>
            </w:r>
            <w:r w:rsidRPr="002E35DB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>2</w:t>
            </w:r>
            <w:r w:rsidRPr="002E35DB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2E35DB">
              <w:rPr>
                <w:sz w:val="24"/>
                <w:szCs w:val="24"/>
                <w:lang w:val="en-US" w:eastAsia="en-US"/>
              </w:rPr>
              <w:t xml:space="preserve">. </w:t>
            </w:r>
            <w:r w:rsidRPr="002E35DB">
              <w:rPr>
                <w:b w:val="0"/>
                <w:sz w:val="24"/>
                <w:szCs w:val="24"/>
                <w:lang w:val="en-US" w:eastAsia="en-US"/>
              </w:rPr>
              <w:t>Създаване на организация по изграждането на екипи (самостоятелни звена във всяка митница), включващи служители от отделите МРР</w:t>
            </w:r>
            <w:r w:rsidR="00D738CD">
              <w:rPr>
                <w:b w:val="0"/>
                <w:sz w:val="24"/>
                <w:szCs w:val="24"/>
                <w:lang w:eastAsia="en-US"/>
              </w:rPr>
              <w:t xml:space="preserve"> и</w:t>
            </w:r>
            <w:r w:rsidRPr="002E35DB">
              <w:rPr>
                <w:b w:val="0"/>
                <w:sz w:val="24"/>
                <w:szCs w:val="24"/>
                <w:lang w:val="en-US" w:eastAsia="en-US"/>
              </w:rPr>
              <w:t xml:space="preserve"> „Акцизи“</w:t>
            </w:r>
            <w:r w:rsidR="00D738CD">
              <w:rPr>
                <w:b w:val="0"/>
                <w:sz w:val="24"/>
                <w:szCs w:val="24"/>
                <w:lang w:eastAsia="en-US"/>
              </w:rPr>
              <w:t xml:space="preserve"> </w:t>
            </w:r>
            <w:r w:rsidRPr="002E35DB">
              <w:rPr>
                <w:b w:val="0"/>
                <w:sz w:val="24"/>
                <w:szCs w:val="24"/>
                <w:lang w:val="en-US" w:eastAsia="en-US"/>
              </w:rPr>
              <w:t>с цел уеднаквяване на практиката</w:t>
            </w:r>
            <w:r>
              <w:rPr>
                <w:b w:val="0"/>
                <w:sz w:val="24"/>
                <w:szCs w:val="24"/>
                <w:lang w:eastAsia="en-US"/>
              </w:rPr>
              <w:t xml:space="preserve"> в национален мащаб и за повишаване на ефективността на контролните действия при осъществяване на оперативния контрол, при прилагане на Наредба Н-1/2014 г. и Наредба Н-7/2016 г.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207B0" w:rsidRPr="002E35DB" w:rsidRDefault="002E35D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ДМРР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207B0" w:rsidRPr="002E35DB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28.02.2017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7B0" w:rsidRPr="002E35DB" w:rsidRDefault="002E35D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издадена заповед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7B0" w:rsidRPr="004A5E70" w:rsidRDefault="005207B0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133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C173C0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Иницииране и извършване на предварителни проверки във връзка с издаване на удостоверения и разрешения на </w:t>
            </w:r>
            <w:r w:rsidR="00C173C0">
              <w:rPr>
                <w:b w:val="0"/>
                <w:bCs w:val="0"/>
                <w:sz w:val="24"/>
                <w:szCs w:val="24"/>
                <w:lang w:eastAsia="en-US"/>
              </w:rPr>
              <w:t>данъчнозадължените лица</w:t>
            </w:r>
            <w:r w:rsidR="00C173C0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 ЗАДС.</w:t>
            </w:r>
            <w:r w:rsidRPr="004A5E70">
              <w:rPr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Предприемане на действия за незабавно събиране на задължения за акциз от данъчнозадължените лица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удостоверения за освободен от акциз краен потребител по видове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45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E99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разрешения  </w:t>
            </w:r>
          </w:p>
          <w:p w:rsidR="00114E99" w:rsidRPr="004A5E70" w:rsidRDefault="00114E9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удостоверения за регистрация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27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7F38DA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периодични справки и контрол относно предприетите в компетентните митници действия по реда на ДОПК, във връзка със събиране на неплатени суми за дължим акциз</w:t>
            </w:r>
            <w:r w:rsidR="007F38DA">
              <w:rPr>
                <w:b w:val="0"/>
                <w:bCs w:val="0"/>
                <w:sz w:val="24"/>
                <w:szCs w:val="24"/>
                <w:lang w:eastAsia="en-US"/>
              </w:rPr>
              <w:t xml:space="preserve"> и прилежащи лихви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14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1.2.4.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проекти на решения и становища във връзка с процедура по обжалване на индивидуални административни актове, свързани с прилагането на акцизното законодателство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D381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  <w:r w:rsidR="00AD3815">
              <w:rPr>
                <w:b w:val="0"/>
                <w:bCs w:val="0"/>
                <w:sz w:val="24"/>
                <w:szCs w:val="24"/>
                <w:lang w:eastAsia="en-US"/>
              </w:rPr>
              <w:t>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решения;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88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становища </w:t>
            </w:r>
          </w:p>
          <w:p w:rsidR="00796AC1" w:rsidRDefault="00796A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96AC1" w:rsidRDefault="00796AC1" w:rsidP="000D375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Pr="006044F5">
              <w:t xml:space="preserve"> </w:t>
            </w:r>
            <w:r w:rsidRPr="00796AC1">
              <w:rPr>
                <w:b w:val="0"/>
                <w:sz w:val="24"/>
                <w:szCs w:val="24"/>
              </w:rPr>
              <w:t>брой влезли в сила решения</w:t>
            </w:r>
          </w:p>
          <w:p w:rsidR="00796AC1" w:rsidRDefault="00796AC1" w:rsidP="000D3755">
            <w:pPr>
              <w:rPr>
                <w:b w:val="0"/>
                <w:sz w:val="24"/>
                <w:szCs w:val="24"/>
              </w:rPr>
            </w:pPr>
          </w:p>
          <w:p w:rsidR="00796AC1" w:rsidRDefault="00796A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796AC1">
              <w:rPr>
                <w:b w:val="0"/>
                <w:bCs w:val="0"/>
                <w:sz w:val="24"/>
                <w:szCs w:val="24"/>
                <w:lang w:eastAsia="en-US"/>
              </w:rPr>
              <w:t>реализирани приходи от влезли в сила решения</w:t>
            </w:r>
          </w:p>
          <w:p w:rsidR="00796AC1" w:rsidRDefault="00796A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96AC1" w:rsidRPr="00796AC1" w:rsidRDefault="00796AC1" w:rsidP="00AD381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AD3815">
              <w:rPr>
                <w:b w:val="0"/>
                <w:bCs w:val="0"/>
                <w:sz w:val="24"/>
                <w:szCs w:val="24"/>
                <w:lang w:eastAsia="en-US"/>
              </w:rPr>
              <w:t>възстановени суми след отменени</w:t>
            </w:r>
            <w:r w:rsidRPr="00796AC1">
              <w:rPr>
                <w:b w:val="0"/>
                <w:bCs w:val="0"/>
                <w:sz w:val="24"/>
                <w:szCs w:val="24"/>
                <w:lang w:eastAsia="en-US"/>
              </w:rPr>
              <w:t xml:space="preserve"> ИАА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911D29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</w:tcPr>
          <w:p w:rsidR="00911D29" w:rsidRPr="004A5E70" w:rsidRDefault="00911D29" w:rsidP="009C2B85">
            <w:pPr>
              <w:rPr>
                <w:sz w:val="24"/>
                <w:szCs w:val="24"/>
                <w:lang w:val="en-US" w:eastAsia="en-US"/>
              </w:rPr>
            </w:pPr>
            <w:r w:rsidRPr="00911D29">
              <w:rPr>
                <w:sz w:val="24"/>
                <w:szCs w:val="24"/>
                <w:lang w:val="en-US" w:eastAsia="en-US"/>
              </w:rPr>
              <w:t xml:space="preserve">Дейност </w:t>
            </w:r>
            <w:proofErr w:type="gramStart"/>
            <w:r w:rsidRPr="00911D29">
              <w:rPr>
                <w:sz w:val="24"/>
                <w:szCs w:val="24"/>
                <w:lang w:val="en-US" w:eastAsia="en-US"/>
              </w:rPr>
              <w:t>1.2.</w:t>
            </w:r>
            <w:r w:rsidR="009C2B85">
              <w:rPr>
                <w:sz w:val="24"/>
                <w:szCs w:val="24"/>
                <w:lang w:eastAsia="en-US"/>
              </w:rPr>
              <w:t>5</w:t>
            </w:r>
            <w:r w:rsidRPr="00911D29">
              <w:rPr>
                <w:sz w:val="24"/>
                <w:szCs w:val="24"/>
                <w:lang w:val="en-US" w:eastAsia="en-US"/>
              </w:rPr>
              <w:t xml:space="preserve">  </w:t>
            </w:r>
            <w:r w:rsidRPr="005B2A53">
              <w:rPr>
                <w:b w:val="0"/>
                <w:sz w:val="24"/>
                <w:szCs w:val="24"/>
                <w:lang w:val="en-US" w:eastAsia="en-US"/>
              </w:rPr>
              <w:t>Издаване</w:t>
            </w:r>
            <w:proofErr w:type="gramEnd"/>
            <w:r w:rsidRPr="005B2A53">
              <w:rPr>
                <w:b w:val="0"/>
                <w:sz w:val="24"/>
                <w:szCs w:val="24"/>
                <w:lang w:val="en-US" w:eastAsia="en-US"/>
              </w:rPr>
              <w:t xml:space="preserve"> на разрешения по чл. 148, параграф 1 от МКС за операции в съоръжения за временно складиране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D29" w:rsidRPr="004A5E70" w:rsidRDefault="005B2A5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B2A53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D29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B2A53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1D29" w:rsidRPr="004A5E70" w:rsidRDefault="005B2A53" w:rsidP="00A8430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5B2A53">
              <w:rPr>
                <w:b w:val="0"/>
                <w:bCs w:val="0"/>
                <w:sz w:val="24"/>
                <w:szCs w:val="24"/>
                <w:lang w:val="en-US" w:eastAsia="en-US"/>
              </w:rPr>
              <w:t>Брой издадени разрешения по чл. 148, параграф 1 от МКС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D29" w:rsidRPr="004A5E70" w:rsidRDefault="00911D2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FB0DCC" w:rsidP="005B2A5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</w:t>
            </w:r>
            <w:r w:rsidRPr="004A5E70">
              <w:rPr>
                <w:sz w:val="24"/>
                <w:szCs w:val="24"/>
                <w:lang w:eastAsia="en-US"/>
              </w:rPr>
              <w:t>6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Контрол по завършването на режим транзит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31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5B2A5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="00FB0DCC" w:rsidRPr="004A5E70"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Проследяване завършването на режим транзит, с цел своевременно вземане под отчет на възникнали митнически задължения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911D29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предприети мерки в случай на взето и/или събрано митническо задължение след сроковете, определени съгласно митническото законодателство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1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2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6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Издаване на индивидуални административни актове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във връзка с </w:t>
            </w:r>
            <w:r w:rsidR="008C6AC3" w:rsidRPr="004A5E70">
              <w:rPr>
                <w:b w:val="0"/>
                <w:bCs w:val="0"/>
                <w:sz w:val="24"/>
                <w:szCs w:val="24"/>
                <w:lang w:eastAsia="en-US"/>
              </w:rPr>
              <w:t>определяне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митническо задължение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EC425F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6044F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на потвърдени решения за </w:t>
            </w:r>
            <w:r w:rsidR="008C6AC3" w:rsidRPr="004A5E70">
              <w:rPr>
                <w:b w:val="0"/>
                <w:bCs w:val="0"/>
                <w:sz w:val="24"/>
                <w:szCs w:val="24"/>
                <w:lang w:eastAsia="en-US"/>
              </w:rPr>
              <w:t>определяне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митническо задължение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556"/>
          <w:jc w:val="center"/>
        </w:trPr>
        <w:tc>
          <w:tcPr>
            <w:tcW w:w="4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8C6AC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на отменени решения за </w:t>
            </w:r>
            <w:r w:rsidR="008C6AC3" w:rsidRPr="004A5E70">
              <w:rPr>
                <w:b w:val="0"/>
                <w:bCs w:val="0"/>
                <w:sz w:val="24"/>
                <w:szCs w:val="24"/>
                <w:lang w:eastAsia="en-US"/>
              </w:rPr>
              <w:t>определяне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митническо задължение и/или върнати за преразглеждане на органа, който ги е издал </w:t>
            </w:r>
          </w:p>
          <w:p w:rsidR="00EF64D7" w:rsidRDefault="00EF64D7" w:rsidP="008C6AC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52AFA" w:rsidRPr="00152AFA" w:rsidRDefault="00EF64D7" w:rsidP="0038471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>
              <w:t xml:space="preserve"> </w:t>
            </w:r>
            <w:r w:rsidRPr="00EF64D7">
              <w:rPr>
                <w:b w:val="0"/>
                <w:bCs w:val="0"/>
                <w:sz w:val="24"/>
                <w:szCs w:val="24"/>
                <w:lang w:eastAsia="en-US"/>
              </w:rPr>
              <w:t>брой извършени анализи</w:t>
            </w:r>
          </w:p>
        </w:tc>
        <w:tc>
          <w:tcPr>
            <w:tcW w:w="2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344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</w:t>
            </w:r>
            <w:r w:rsidRPr="004A5E70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Ефективно прилагане на законодателството, процедурите и инструментариума за последващ контрол. Развитие на последващите проверки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 ПК ТМУ,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39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Актуализиране на Методическо ръководство за митнически проверки в рамките на последващия контрол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г.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актуализирано ръководство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  <w:r w:rsidRPr="004A5E70"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38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план за контрол за извършване на проверки по митническото законодателство от звената за последващ контрол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45430">
              <w:rPr>
                <w:b w:val="0"/>
                <w:bCs w:val="0"/>
                <w:sz w:val="24"/>
                <w:szCs w:val="24"/>
                <w:lang w:val="en-US" w:eastAsia="en-US"/>
              </w:rPr>
              <w:t>до1 ноември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утвърден план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FB0DCC" w:rsidRPr="004A5E70">
              <w:rPr>
                <w:sz w:val="24"/>
                <w:szCs w:val="24"/>
                <w:lang w:val="en-US" w:eastAsia="en-US"/>
              </w:rPr>
              <w:t>1.2.</w:t>
            </w:r>
            <w:r w:rsidR="00FB0DCC" w:rsidRPr="004A5E70">
              <w:rPr>
                <w:sz w:val="24"/>
                <w:szCs w:val="24"/>
                <w:lang w:eastAsia="en-US"/>
              </w:rPr>
              <w:t>7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Анализ на данни и информация</w:t>
            </w:r>
            <w:r w:rsidR="00490B71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идентифициране на рисковете от неспазване на митническото законодателство. Селекция на икономически оператори за целите на извършване на проверки от звената за последващ контрол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годишен план-програма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039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селектирани лица за включване в годишните план-програми на звената за последващ контрол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54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8430C" w:rsidRDefault="00FB0DCC" w:rsidP="00D068AC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.4. </w:t>
            </w:r>
            <w:r w:rsidR="008C2ABF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="008C2AB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нализ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 резултатите от проверките</w:t>
            </w:r>
            <w:r w:rsidR="008C2ABF" w:rsidRPr="008C2ABF">
              <w:rPr>
                <w:b w:val="0"/>
                <w:bCs w:val="0"/>
                <w:sz w:val="24"/>
                <w:szCs w:val="24"/>
                <w:lang w:val="en-US" w:eastAsia="en-US"/>
              </w:rPr>
              <w:t>, извършени от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8C2ABF">
              <w:rPr>
                <w:b w:val="0"/>
                <w:bCs w:val="0"/>
                <w:sz w:val="24"/>
                <w:szCs w:val="24"/>
                <w:lang w:eastAsia="en-US"/>
              </w:rPr>
              <w:t xml:space="preserve">звената за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последващия контрол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A8430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430C">
              <w:rPr>
                <w:b w:val="0"/>
                <w:bCs w:val="0"/>
                <w:sz w:val="24"/>
                <w:szCs w:val="24"/>
                <w:lang w:val="en-US" w:eastAsia="en-US"/>
              </w:rPr>
              <w:t>- брой анализирани доклади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84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FB0DCC" w:rsidRPr="004A5E70">
              <w:rPr>
                <w:sz w:val="24"/>
                <w:szCs w:val="24"/>
                <w:lang w:val="en-US" w:eastAsia="en-US"/>
              </w:rPr>
              <w:t>1.2.</w:t>
            </w:r>
            <w:r w:rsidR="00FB0DCC" w:rsidRPr="004A5E70">
              <w:rPr>
                <w:sz w:val="24"/>
                <w:szCs w:val="24"/>
                <w:lang w:eastAsia="en-US"/>
              </w:rPr>
              <w:t>7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Издаване на указания в областта на последващия контрол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указания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70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966A18" w:rsidRDefault="000D3755" w:rsidP="00D068AC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="00FB0DCC" w:rsidRPr="004A5E70">
              <w:rPr>
                <w:sz w:val="24"/>
                <w:szCs w:val="24"/>
                <w:lang w:eastAsia="en-US"/>
              </w:rPr>
              <w:t>7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в рамките на последващия контрол</w:t>
            </w:r>
            <w:r w:rsidR="00B908E3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B908E3" w:rsidRPr="005E3B34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чл.48 от Регламент (ЕС) №</w:t>
            </w:r>
            <w:r w:rsidR="00B908E3">
              <w:rPr>
                <w:b w:val="0"/>
                <w:bCs w:val="0"/>
                <w:sz w:val="24"/>
                <w:szCs w:val="24"/>
                <w:lang w:eastAsia="en-US"/>
              </w:rPr>
              <w:t> </w:t>
            </w:r>
            <w:r w:rsidR="00B908E3" w:rsidRPr="005E3B34">
              <w:rPr>
                <w:b w:val="0"/>
                <w:bCs w:val="0"/>
                <w:sz w:val="24"/>
                <w:szCs w:val="24"/>
                <w:lang w:val="en-US" w:eastAsia="en-US"/>
              </w:rPr>
              <w:t>952/2013 на ЕП</w:t>
            </w:r>
            <w:r w:rsidR="00B908E3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на Съвета и чл. 84, ал.1, т.</w:t>
            </w:r>
            <w:r w:rsidR="00B908E3">
              <w:rPr>
                <w:b w:val="0"/>
                <w:bCs w:val="0"/>
                <w:sz w:val="24"/>
                <w:szCs w:val="24"/>
                <w:lang w:eastAsia="en-US"/>
              </w:rPr>
              <w:t>2</w:t>
            </w:r>
            <w:r w:rsidR="00B908E3" w:rsidRPr="005E3B34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от ЗМ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 ПК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B908E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9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допълнителни приходи в резултат на извършените проверки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69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170CB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170CB5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Извършване на </w:t>
            </w:r>
            <w:r w:rsidR="00B908E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проверк</w:t>
            </w:r>
            <w:r w:rsidR="00B908E3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="00B908E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на декларации съгласно </w:t>
            </w:r>
            <w:r w:rsidR="000B433B" w:rsidRPr="004A5E70">
              <w:rPr>
                <w:b w:val="0"/>
                <w:bCs w:val="0"/>
                <w:sz w:val="24"/>
                <w:szCs w:val="24"/>
                <w:lang w:eastAsia="en-US"/>
              </w:rPr>
              <w:t>чл.48 от Регламент (ЕС) №952/2013 на ЕП и на Съвета</w:t>
            </w:r>
            <w:r w:rsidR="00B908E3">
              <w:rPr>
                <w:b w:val="0"/>
                <w:bCs w:val="0"/>
                <w:sz w:val="24"/>
                <w:szCs w:val="24"/>
                <w:lang w:eastAsia="en-US"/>
              </w:rPr>
              <w:t xml:space="preserve"> и чл. 84, ал.1, т.1 от ЗМ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 ПК ТМУ</w:t>
            </w:r>
            <w:r w:rsidR="007B7A4F" w:rsidRPr="004A5E70">
              <w:rPr>
                <w:b w:val="0"/>
                <w:bCs w:val="0"/>
                <w:sz w:val="24"/>
                <w:szCs w:val="24"/>
                <w:lang w:eastAsia="en-US"/>
              </w:rPr>
              <w:t>,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48C1" w:rsidRDefault="00E648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  <w:p w:rsidR="00170CB5" w:rsidRPr="00170CB5" w:rsidRDefault="00170CB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E648C1" w:rsidRPr="00E648C1" w:rsidRDefault="00170CB5" w:rsidP="00170CB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70CB5">
              <w:rPr>
                <w:b w:val="0"/>
                <w:bCs w:val="0"/>
                <w:sz w:val="24"/>
                <w:szCs w:val="24"/>
                <w:lang w:eastAsia="en-US"/>
              </w:rPr>
              <w:t>- допълнителни приходи в резултат на извършените проверки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B908E3" w:rsidRPr="004A5E70" w:rsidTr="00C63E16">
        <w:trPr>
          <w:trHeight w:val="140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8E3" w:rsidRPr="004A5E70" w:rsidRDefault="00D068AC" w:rsidP="00170CB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D068AC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D068AC">
              <w:rPr>
                <w:sz w:val="24"/>
                <w:szCs w:val="24"/>
                <w:lang w:val="en-US" w:eastAsia="en-US"/>
              </w:rPr>
              <w:t xml:space="preserve"> 1.2.</w:t>
            </w:r>
            <w:r w:rsidR="00170CB5">
              <w:rPr>
                <w:sz w:val="24"/>
                <w:szCs w:val="24"/>
                <w:lang w:eastAsia="en-US"/>
              </w:rPr>
              <w:t>7</w:t>
            </w:r>
            <w:r w:rsidRPr="00D068AC">
              <w:rPr>
                <w:sz w:val="24"/>
                <w:szCs w:val="24"/>
                <w:lang w:val="en-US" w:eastAsia="en-US"/>
              </w:rPr>
              <w:t xml:space="preserve">.8. </w:t>
            </w:r>
            <w:r w:rsidRPr="00D068AC">
              <w:rPr>
                <w:b w:val="0"/>
                <w:sz w:val="24"/>
                <w:szCs w:val="24"/>
                <w:lang w:val="en-US" w:eastAsia="en-US"/>
              </w:rPr>
              <w:t xml:space="preserve">Изготвяне на становища </w:t>
            </w:r>
            <w:r w:rsidR="00A24B19" w:rsidRPr="00A24B19">
              <w:rPr>
                <w:b w:val="0"/>
                <w:sz w:val="24"/>
                <w:szCs w:val="24"/>
                <w:lang w:val="en-US" w:eastAsia="en-US"/>
              </w:rPr>
              <w:t xml:space="preserve">във връзка с подадени заявления за издаване на разрешение за общо обезпечение или освобождаване от обезпечение  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8E3" w:rsidRPr="004A5E70" w:rsidRDefault="00C55C3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55C35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8E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55C35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8E3" w:rsidRPr="004A5E70" w:rsidRDefault="00C55C3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55C35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становища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8E3" w:rsidRPr="004A5E70" w:rsidRDefault="00B908E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90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0DCC" w:rsidP="00170CB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="00170CB5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170CB5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проекти на решения във връзка с производствата по обжалване на индивидуални административни актове, издадени в резултат на извършени проверки от звената за последващ контрол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проекти на решения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17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Подобряване на контролната дейност в областта на последващия контрол по прилагане на акцизното законодателство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 ПК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2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73118F">
        <w:trPr>
          <w:trHeight w:val="127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355B85" w:rsidRDefault="00FB0DCC" w:rsidP="00D068AC">
            <w:pPr>
              <w:rPr>
                <w:b w:val="0"/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план за контрол за дейността на звената за последващ контрол  по прилагане на акцизното законодателство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355B85">
              <w:rPr>
                <w:b w:val="0"/>
                <w:sz w:val="24"/>
                <w:szCs w:val="24"/>
                <w:lang w:eastAsia="en-US"/>
              </w:rPr>
              <w:t>за 2018 година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355B85">
              <w:rPr>
                <w:b w:val="0"/>
                <w:bCs w:val="0"/>
                <w:sz w:val="24"/>
                <w:szCs w:val="24"/>
                <w:lang w:val="en-US" w:eastAsia="en-US"/>
              </w:rPr>
              <w:t>01.11.2017 г.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утвърден план от директора на АМ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355B85" w:rsidRDefault="00FB0DCC" w:rsidP="00355B8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годишна план-програма за проверки и ревизии от звената за последващ контрол  по прилагане на акцизното законодателство</w:t>
            </w:r>
            <w:r w:rsidR="00355B85">
              <w:rPr>
                <w:b w:val="0"/>
                <w:bCs w:val="0"/>
                <w:sz w:val="24"/>
                <w:szCs w:val="24"/>
                <w:lang w:eastAsia="en-US"/>
              </w:rPr>
              <w:t xml:space="preserve"> за 2017 година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ПК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355B85">
              <w:rPr>
                <w:b w:val="0"/>
                <w:bCs w:val="0"/>
                <w:sz w:val="24"/>
                <w:szCs w:val="24"/>
                <w:lang w:val="en-US" w:eastAsia="en-US"/>
              </w:rPr>
              <w:t>януари 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  <w:r w:rsidRPr="00355B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г.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утвърден план от началници на митници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575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.3.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Усъвършенстване на системата за селекция на лица от звената за последващ контрол  по прилагане на акцизното законодателство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 ПК ТМУ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идентифицирани/актуализирани национално и териториално проявяващи се оперативни рискове;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въведени/актуализирани рискови критерии за селекция;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60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намаляване относителния дял на извършените ревизии без установени задължения;</w:t>
            </w:r>
          </w:p>
        </w:tc>
        <w:tc>
          <w:tcPr>
            <w:tcW w:w="2909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3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тематични анализи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89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.4.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Усъвършенстване на системата за оценка и анализ на изпълнението на контролната дейност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усъвършенстван и внедрен набор от количествени и качествени показатели за оценка на изпълнението на контролната дейност;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9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създаване и поддържане на електронна база данни, съдържаща информация за резултатите от обжалването на ревизионни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.5.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ревизии по реда на ДОПК във връзка с акцизното законодателство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67F7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567F76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ПК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планови и извънпланови ревизии;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42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размер на допълнително установени задължения/суми за възстановяване за акциз и лихви;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54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67F76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относителен дял на установени задължения при планираните/непланираните ревизии спрямо общия размер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1834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относителен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дял на изпълнение на планираните ревизии по утвърдената годишна план-програма за проверки и ревизии от началници на митници.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.6.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за установяване на факти и обстоятелства, проверки по делегация и насрещни проверки по реда на ДОПК във връзка с акцизното законодателство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2451E8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2451E8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ПК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67F76" w:rsidRDefault="00567F76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619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относителен дял на изпълнение на планираните проверки по утвърдената годишна план-програма за проверки и ревизии от началници на митници</w:t>
            </w: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P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31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0DCC" w:rsidP="00D068A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.7.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по възстановяване и прихващане на акциз по реда на ДОПК във връзка с акцизното законодателство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ПК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9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размер на възстановен/ прихванат/ отказан за възстановяване акциз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69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A63A77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.8.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проекти на решения във връзка с обжалване на ревизионни актове по административен ред и искания за спиране на изпълнението на ревизионни актове по реда на ДОПК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решения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18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E64A94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8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.9.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Методическо подпомагане на звената за последващ контрол по прилагане на акцизното законодателство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издадени/актуализирани указания и други вътрешни административни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FB0DCC" w:rsidP="00E64A94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Ефективно прилагане на системата за собствените ресурси на </w:t>
            </w:r>
            <w:r w:rsidR="00D12A28">
              <w:rPr>
                <w:b w:val="0"/>
                <w:bCs w:val="0"/>
                <w:sz w:val="24"/>
                <w:szCs w:val="24"/>
                <w:lang w:eastAsia="en-US"/>
              </w:rPr>
              <w:t>ЕС</w:t>
            </w:r>
            <w:r w:rsidR="00D12A28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 частта за традиционни собствени ресурси (ТСР) от компетентността на АМ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МРП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424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E64A94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Постоянно предоставяне и отчитане на ТСР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C75" w:rsidRDefault="000D3755" w:rsidP="00AF1C7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МРП</w:t>
            </w:r>
          </w:p>
          <w:p w:rsidR="00A63A77" w:rsidRPr="004A5E70" w:rsidRDefault="00A63A77" w:rsidP="00AF1C7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  <w:p w:rsidR="00AF1C75" w:rsidRPr="00AF1C75" w:rsidRDefault="00AF1C75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63A77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размер на установените и заплатени мита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538"/>
          <w:jc w:val="center"/>
        </w:trPr>
        <w:tc>
          <w:tcPr>
            <w:tcW w:w="436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22C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размер на установените и несъбрани мита</w:t>
            </w:r>
          </w:p>
          <w:p w:rsidR="00AF1C75" w:rsidRPr="00AB22CB" w:rsidRDefault="00AB22CB" w:rsidP="00AF1C7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020A31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020A31" w:rsidRPr="00020A31">
              <w:rPr>
                <w:b w:val="0"/>
                <w:bCs w:val="0"/>
                <w:sz w:val="24"/>
                <w:szCs w:val="24"/>
                <w:lang w:eastAsia="en-US"/>
              </w:rPr>
              <w:t>отстраняване на</w:t>
            </w:r>
            <w:r w:rsidRPr="00020A31">
              <w:rPr>
                <w:b w:val="0"/>
                <w:bCs w:val="0"/>
                <w:sz w:val="24"/>
                <w:szCs w:val="24"/>
                <w:lang w:eastAsia="en-US"/>
              </w:rPr>
              <w:t xml:space="preserve"> констатирани </w:t>
            </w:r>
            <w:r w:rsidR="00020A31" w:rsidRPr="00020A31">
              <w:rPr>
                <w:b w:val="0"/>
                <w:bCs w:val="0"/>
                <w:sz w:val="24"/>
                <w:szCs w:val="24"/>
                <w:lang w:eastAsia="en-US"/>
              </w:rPr>
              <w:t>пропуски</w:t>
            </w:r>
            <w:r w:rsidRPr="00020A31">
              <w:rPr>
                <w:b w:val="0"/>
                <w:bCs w:val="0"/>
                <w:sz w:val="24"/>
                <w:szCs w:val="24"/>
                <w:lang w:eastAsia="en-US"/>
              </w:rPr>
              <w:t xml:space="preserve"> при проведени контролни посещения от органи на ЕК</w:t>
            </w:r>
            <w:r w:rsidR="00E64A94">
              <w:t xml:space="preserve"> </w:t>
            </w:r>
            <w:r w:rsidR="00E64A94" w:rsidRPr="00E64A94">
              <w:rPr>
                <w:b w:val="0"/>
                <w:bCs w:val="0"/>
                <w:sz w:val="24"/>
                <w:szCs w:val="24"/>
                <w:lang w:eastAsia="en-US"/>
              </w:rPr>
              <w:t>или ЕСП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547"/>
          <w:jc w:val="center"/>
        </w:trPr>
        <w:tc>
          <w:tcPr>
            <w:tcW w:w="4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ежемесечно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изпратени отчети за сметка “A”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12"/>
          <w:jc w:val="center"/>
        </w:trPr>
        <w:tc>
          <w:tcPr>
            <w:tcW w:w="436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 всяко тримесечие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изпратени отчети за сметка “Б”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36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E64A94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Контрол относно проверките за изчерпателност и точност на данните за ТСР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AF1C7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МРП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постоянно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E64A94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 w:rsidR="00E64A94" w:rsidRPr="00E64A94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в процеса на подготовка на отчетите на детайлна проверка на всички записи от контролна спр</w:t>
            </w:r>
            <w:r w:rsidR="00E64A94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="00E64A94" w:rsidRPr="00E64A94">
              <w:rPr>
                <w:b w:val="0"/>
                <w:bCs w:val="0"/>
                <w:sz w:val="24"/>
                <w:szCs w:val="24"/>
                <w:lang w:val="en-US" w:eastAsia="en-US"/>
              </w:rPr>
              <w:t>вка „Б“</w:t>
            </w:r>
            <w:r w:rsidR="00E64A94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735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265921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ноември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2659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инспекци</w:t>
            </w:r>
            <w:r w:rsidR="00265921">
              <w:rPr>
                <w:b w:val="0"/>
                <w:bCs w:val="0"/>
                <w:sz w:val="24"/>
                <w:szCs w:val="24"/>
                <w:lang w:eastAsia="en-US"/>
              </w:rPr>
              <w:t>я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от ЕК във връзка с ТСР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93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B147A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.3.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годишен доклад до ЕК относно извършени физически проверки, прилаганите методи на контрол, установените нарушения и друга информация, изисквана съгласно законодателството на ЕС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МРП</w:t>
            </w:r>
            <w:r w:rsidR="00B147A2" w:rsidRPr="00B147A2">
              <w:rPr>
                <w:b w:val="0"/>
                <w:bCs w:val="0"/>
                <w:sz w:val="24"/>
                <w:szCs w:val="24"/>
                <w:lang w:eastAsia="en-US"/>
              </w:rPr>
              <w:t>, ДМРР, 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147A2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февруари   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1C75" w:rsidRDefault="00AF1C75" w:rsidP="00AF1C7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0D3755" w:rsidP="00AF1C7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 годишен доклад за ТСР съгласно член 6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>, параграф 1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от Регламент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 xml:space="preserve"> (ЕС, Евратом) №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608/2014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 xml:space="preserve"> на Съвета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418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B147A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.4.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Решения за предоставяне/отписване на ТСР, съгласно законодателството на ЕС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5E6597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ДМРП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B10AE" w:rsidRDefault="000D3755" w:rsidP="00B147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изготвени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Решения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 xml:space="preserve"> на директора на Агенция „Митници“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предоставяне на разположение на бюджета на ЕС 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>на суми</w:t>
            </w:r>
            <w:r w:rsidR="00B147A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>з</w:t>
            </w:r>
            <w:r w:rsidR="00B147A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 ТСР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>, за които не са приложими разпоредбите</w:t>
            </w:r>
            <w:r w:rsidR="00B147A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</w:t>
            </w:r>
            <w:r w:rsidR="00B147A2">
              <w:t xml:space="preserve"> </w:t>
            </w:r>
            <w:r w:rsidR="00B147A2" w:rsidRPr="00B147A2">
              <w:rPr>
                <w:b w:val="0"/>
                <w:bCs w:val="0"/>
                <w:sz w:val="24"/>
                <w:szCs w:val="24"/>
                <w:lang w:val="en-US" w:eastAsia="en-US"/>
              </w:rPr>
              <w:t>чл. 13, параграф 2 от Регламент (ЕО, Евратом) № 609/2014 г. на Съвета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Заповед № ЗАМ-398 от 14.05.2014 г. на директора на Агенция „Митници”;    </w:t>
            </w:r>
          </w:p>
          <w:p w:rsidR="002B10AE" w:rsidRDefault="002B10AE" w:rsidP="00B147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0D3755" w:rsidP="00B147A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изготвени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Решения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 xml:space="preserve"> на директора на Агенция „Митници“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отписване на ТСР на основание </w:t>
            </w:r>
            <w:r w:rsidR="00B147A2" w:rsidRPr="00B147A2">
              <w:rPr>
                <w:b w:val="0"/>
                <w:bCs w:val="0"/>
                <w:sz w:val="24"/>
                <w:szCs w:val="24"/>
                <w:lang w:val="en-US" w:eastAsia="en-US"/>
              </w:rPr>
              <w:t>чл. 13, параграф 2, предложение 3 от Регламент (ЕО, Евратом) № 609/2014 г. на Съвета</w:t>
            </w:r>
            <w:r w:rsidR="00B147A2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Заповед № ЗАМ-398 от 14.05.2014 г. на директора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Агенция „Митници”.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  <w:p w:rsidR="00B147A2" w:rsidRPr="00B147A2" w:rsidRDefault="00B147A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B147A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9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.5.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Събиране на информация за установени случаи на измами и нередности с ТСР над 10000 евро, докладване и актуализация на случаите в системата OWNRES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2B10AE" w:rsidRDefault="000D3755" w:rsidP="00A2716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актуализирани случаи</w:t>
            </w:r>
            <w:r w:rsidR="002B10AE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B10AE" w:rsidRPr="002B10AE" w:rsidRDefault="002B10AE" w:rsidP="00A2716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2716F" w:rsidRDefault="00A2716F" w:rsidP="00A2716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- брой докладвани случаи</w:t>
            </w:r>
            <w:r w:rsidR="002B10AE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B10AE" w:rsidRPr="004A5E70" w:rsidRDefault="002B10AE" w:rsidP="00A2716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2716F" w:rsidRPr="004A5E70" w:rsidRDefault="00A2716F" w:rsidP="00A2716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- размер на дължимите случаи</w:t>
            </w:r>
            <w:r w:rsidR="002B10AE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125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FB0DCC" w:rsidP="00B147A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</w:t>
            </w:r>
            <w:r w:rsidRPr="004A5E70">
              <w:rPr>
                <w:sz w:val="24"/>
                <w:szCs w:val="24"/>
                <w:lang w:eastAsia="en-US"/>
              </w:rPr>
              <w:t>10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10345A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Администриране на приходите в </w:t>
            </w:r>
            <w:r w:rsidR="0010345A" w:rsidRPr="0010345A">
              <w:rPr>
                <w:b w:val="0"/>
                <w:bCs w:val="0"/>
                <w:sz w:val="24"/>
                <w:szCs w:val="24"/>
                <w:lang w:eastAsia="en-US"/>
              </w:rPr>
              <w:t>Централния</w:t>
            </w:r>
            <w:r w:rsidR="0010345A" w:rsidRPr="0010345A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10345A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бюджет 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4C62F8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ФОП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29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B147A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10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10345A">
              <w:rPr>
                <w:b w:val="0"/>
                <w:bCs w:val="0"/>
                <w:sz w:val="24"/>
                <w:szCs w:val="24"/>
                <w:lang w:eastAsia="en-US"/>
              </w:rPr>
              <w:t>О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тчитане на постъпленията по сметки 7301 на Агенция „Митници” от ДДС, мита, такси, акцизи и глоби, санкции и лихви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4C62F8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ФОП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размер на отчетените постъпления по видове 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83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централизация в БНБ от сметките на митническите учреждения в търговските банки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41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заверка края на годината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изготвяне и заверка на формуляр НАЛ – 3 с компенсираното салдо на сметки 7301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83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C93108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10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месечни отчети за администрираните от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Агенция „Митници” сметки 7301 в Министерството на финансите – дирекция „Държавно съкровище”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</w:t>
            </w:r>
            <w:r w:rsidR="004C62F8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ФОП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ежемесечно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изпратени отчети по кодове за вид плащане по макет на МФ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2834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изпратени отчети Б-3 по Единната бюджетна класификация (ЕБК) -           съпоставяне  на статистическата информация от форма 93 на търговските банки по кодове за вид плащане за прецизност и уточняване на извършените банкови операции за идинтификация на плащанията към датата на изготвяне на отчетите, съпоставими с разпределянето им по параграфите на ЕБК 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C93108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10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.3.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Организиране и контролиране на правилното установяване, събиране, отчитане на събраните суми от пътни такси и разрешителни и от продажба на винетни стикери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10345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МРР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размер на установените и заплатени суми от пътни такси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9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размер на установените и заплатени суми от винетни стикери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стойност на продадените разрешителни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продадени винетни стикери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продадени разрешителни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08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уеднаквяване на процедурите за всички ГКПП в контрола по ПТРР – вход и изход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120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C93108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Pr="004A5E70">
              <w:rPr>
                <w:sz w:val="24"/>
                <w:szCs w:val="24"/>
                <w:lang w:eastAsia="en-US"/>
              </w:rPr>
              <w:t>10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.4. </w:t>
            </w:r>
            <w:r w:rsidR="00BA03DE" w:rsidRPr="00BA03DE">
              <w:rPr>
                <w:b w:val="0"/>
                <w:bCs w:val="0"/>
                <w:sz w:val="24"/>
                <w:szCs w:val="24"/>
                <w:lang w:val="en-US" w:eastAsia="en-US"/>
              </w:rPr>
              <w:t>Монтиране на измервателни везни и в двете посоки – вход и изход на всички ГКПП, през които преминават товарни автомобили</w:t>
            </w:r>
            <w:r w:rsidR="00BA03DE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A2716F" w:rsidP="00F20D9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ДМРР,</w:t>
            </w:r>
            <w:r w:rsidR="0073659F"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 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BA03D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увеличаване приходите </w:t>
            </w:r>
            <w:r w:rsidR="00BA03DE">
              <w:rPr>
                <w:b w:val="0"/>
                <w:bCs w:val="0"/>
                <w:sz w:val="24"/>
                <w:szCs w:val="24"/>
                <w:lang w:eastAsia="en-US"/>
              </w:rPr>
              <w:t>от</w:t>
            </w:r>
            <w:r w:rsidR="00BA03DE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пътни и винетни такси през </w:t>
            </w:r>
            <w:r w:rsidR="00BA03DE"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  <w:r w:rsidR="00BA03DE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г.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FB0DCC" w:rsidP="00C9310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1.2.1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Ефективно прилагане на разпоредбите в ЗМ и ЗАДС, позволяващи своевременна реализация на отнети и изоставени в полза на държавата стоки (ОИПДС)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Л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63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CB5CA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="00CB5CAD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C52F42" w:rsidRPr="00C52F42">
              <w:rPr>
                <w:b w:val="0"/>
                <w:bCs w:val="0"/>
                <w:sz w:val="24"/>
                <w:szCs w:val="24"/>
                <w:lang w:val="en-US" w:eastAsia="en-US"/>
              </w:rPr>
              <w:t>Иницииране и организиране на процедурите за продажби на отнети и изоставени в полза на държавата стоки по производства, водени от митническите органи, както и на процедурите за унищожаване на негодни стоки, съгласно ЗМ. Проучване на възможностите за безвъзмездно предоставяне на ОИПДС за социални нужди и извършване на съответните процедури по ЗМ и подзаконовите нормативни актове.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Л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CB5CAD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процедури/търгове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B5CAD" w:rsidRPr="00CB5CAD" w:rsidRDefault="00CB5CA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количество реализирани стоки</w:t>
            </w:r>
            <w:r w:rsidR="00C52F42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C52F42" w:rsidRPr="00C52F42">
              <w:rPr>
                <w:b w:val="0"/>
                <w:bCs w:val="0"/>
                <w:sz w:val="24"/>
                <w:szCs w:val="24"/>
                <w:lang w:eastAsia="en-US"/>
              </w:rPr>
              <w:t>(продадени и предоставени стоки и МПС)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B5CAD" w:rsidRPr="00C52F42" w:rsidRDefault="00CB5CA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5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количество унищожени стоки</w:t>
            </w:r>
          </w:p>
          <w:p w:rsidR="00C52F42" w:rsidRDefault="00C52F4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C52F42">
              <w:rPr>
                <w:b w:val="0"/>
                <w:bCs w:val="0"/>
                <w:sz w:val="24"/>
                <w:szCs w:val="24"/>
                <w:lang w:eastAsia="en-US"/>
              </w:rPr>
              <w:t>(негодни и с изчерпани процедури по продажба)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B5CAD" w:rsidRPr="00C52F42" w:rsidRDefault="00CB5CA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87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CB5CAD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удовлетворени искания от социални заведения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52F42" w:rsidRDefault="00C52F4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52F42" w:rsidRPr="00C52F42" w:rsidRDefault="00C52F42" w:rsidP="00AD3815">
            <w:pPr>
              <w:pStyle w:val="ListParagraph"/>
              <w:numPr>
                <w:ilvl w:val="0"/>
                <w:numId w:val="3"/>
              </w:numPr>
              <w:ind w:left="116" w:hanging="116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C52F42">
              <w:rPr>
                <w:b w:val="0"/>
                <w:bCs w:val="0"/>
                <w:sz w:val="24"/>
                <w:szCs w:val="24"/>
                <w:lang w:eastAsia="en-US"/>
              </w:rPr>
              <w:t>брой предоставени културни ценности на Министерство на културата.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  </w:t>
            </w:r>
          </w:p>
        </w:tc>
        <w:tc>
          <w:tcPr>
            <w:tcW w:w="2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C0731F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0731F" w:rsidRPr="004A5E70" w:rsidRDefault="00C0731F" w:rsidP="00C93108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>.2</w:t>
            </w:r>
            <w:r w:rsidR="00CB5CAD">
              <w:rPr>
                <w:sz w:val="24"/>
                <w:szCs w:val="24"/>
                <w:lang w:eastAsia="en-US"/>
              </w:rPr>
              <w:t xml:space="preserve">. 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C52F42">
              <w:rPr>
                <w:b w:val="0"/>
                <w:bCs w:val="0"/>
                <w:sz w:val="24"/>
                <w:szCs w:val="24"/>
                <w:lang w:val="en-US" w:eastAsia="en-US"/>
              </w:rPr>
              <w:t>Поддържане на бази данни за свободни за реализация МПС, за предоставени МПС на бюджетни организации и за несвободни МПС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31F" w:rsidRPr="004A5E70" w:rsidRDefault="00C0731F" w:rsidP="005E659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Л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31F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CB5CAD" w:rsidRDefault="00CB5CAD" w:rsidP="000D3755">
            <w:pPr>
              <w:rPr>
                <w:b w:val="0"/>
                <w:sz w:val="24"/>
                <w:szCs w:val="24"/>
              </w:rPr>
            </w:pPr>
          </w:p>
          <w:p w:rsidR="00C0731F" w:rsidRDefault="00C0731F" w:rsidP="000D3755">
            <w:pPr>
              <w:rPr>
                <w:b w:val="0"/>
                <w:sz w:val="24"/>
                <w:szCs w:val="24"/>
              </w:rPr>
            </w:pPr>
            <w:r w:rsidRPr="00C0731F">
              <w:rPr>
                <w:b w:val="0"/>
                <w:sz w:val="24"/>
                <w:szCs w:val="24"/>
              </w:rPr>
              <w:t>- регулярно актуализиране на данните</w:t>
            </w:r>
          </w:p>
          <w:p w:rsidR="00CB5CAD" w:rsidRPr="00D77477" w:rsidRDefault="00CB5CAD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31F" w:rsidRPr="004A5E70" w:rsidRDefault="00C0731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C0731F" w:rsidRPr="004A5E70" w:rsidTr="0073118F">
        <w:trPr>
          <w:trHeight w:val="63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0731F" w:rsidRPr="004A5E70" w:rsidRDefault="00C0731F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0731F" w:rsidRPr="004A5E70" w:rsidRDefault="00C0731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0731F" w:rsidRPr="004A5E70" w:rsidRDefault="00C0731F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731F" w:rsidRPr="00C0731F" w:rsidRDefault="00C0731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0731F">
              <w:rPr>
                <w:b w:val="0"/>
                <w:sz w:val="24"/>
                <w:szCs w:val="24"/>
              </w:rPr>
              <w:t>- изпращане на справки в МФ в определените срокове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31F" w:rsidRPr="004A5E70" w:rsidRDefault="00C0731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2143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3B53C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.3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D80A9F" w:rsidRPr="00D80A9F">
              <w:rPr>
                <w:b w:val="0"/>
                <w:bCs w:val="0"/>
                <w:sz w:val="24"/>
                <w:szCs w:val="24"/>
                <w:lang w:val="en-US" w:eastAsia="en-US"/>
              </w:rPr>
              <w:t>Организиране на процедурите по ЗАДС във връзка с възможностите за продажба с цел преработка на отнети и изоставени в полза на държавата акцизни стоки или тяхното унищожаване.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Л,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0013" w:rsidRDefault="00D80A9F" w:rsidP="00D80A9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A9F">
              <w:rPr>
                <w:b w:val="0"/>
                <w:bCs w:val="0"/>
                <w:sz w:val="24"/>
                <w:szCs w:val="24"/>
                <w:lang w:eastAsia="en-US"/>
              </w:rPr>
              <w:t>- брой проведени процедури/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D80A9F">
              <w:rPr>
                <w:b w:val="0"/>
                <w:bCs w:val="0"/>
                <w:sz w:val="24"/>
                <w:szCs w:val="24"/>
                <w:lang w:eastAsia="en-US"/>
              </w:rPr>
              <w:t xml:space="preserve">търгове 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B0013" w:rsidRPr="00D80A9F" w:rsidRDefault="002B0013" w:rsidP="00D80A9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B5CAD" w:rsidRDefault="00D80A9F" w:rsidP="00D80A9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A9F">
              <w:rPr>
                <w:b w:val="0"/>
                <w:bCs w:val="0"/>
                <w:sz w:val="24"/>
                <w:szCs w:val="24"/>
                <w:lang w:eastAsia="en-US"/>
              </w:rPr>
              <w:t>- количество предадени за преработка акцизни стоки</w:t>
            </w:r>
            <w:r w:rsidR="00CB5CA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B0013" w:rsidRPr="00D80A9F" w:rsidRDefault="002B0013" w:rsidP="00D80A9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D80A9F" w:rsidP="00CF152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80A9F">
              <w:rPr>
                <w:b w:val="0"/>
                <w:bCs w:val="0"/>
                <w:sz w:val="24"/>
                <w:szCs w:val="24"/>
                <w:lang w:eastAsia="en-US"/>
              </w:rPr>
              <w:t>- количество унищожени акцизни стоки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80A9F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0A9F" w:rsidRPr="00D80A9F" w:rsidRDefault="00D80A9F" w:rsidP="00CB5CAD">
            <w:pPr>
              <w:rPr>
                <w:b w:val="0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Задача </w:t>
            </w:r>
            <w:r w:rsidRPr="00D80A9F">
              <w:rPr>
                <w:sz w:val="24"/>
                <w:szCs w:val="24"/>
                <w:lang w:eastAsia="en-US"/>
              </w:rPr>
              <w:t>1.2.</w:t>
            </w:r>
            <w:r w:rsidR="00CB5CAD">
              <w:rPr>
                <w:sz w:val="24"/>
                <w:szCs w:val="24"/>
                <w:lang w:eastAsia="en-US"/>
              </w:rPr>
              <w:t>11</w:t>
            </w:r>
            <w:r w:rsidRPr="00D80A9F">
              <w:rPr>
                <w:sz w:val="24"/>
                <w:szCs w:val="24"/>
                <w:lang w:eastAsia="en-US"/>
              </w:rPr>
              <w:t>.4.</w:t>
            </w:r>
            <w:r w:rsidRPr="00D80A9F">
              <w:rPr>
                <w:b w:val="0"/>
                <w:sz w:val="24"/>
                <w:szCs w:val="24"/>
                <w:lang w:val="en-US" w:eastAsia="en-US"/>
              </w:rPr>
              <w:t>Организиране на процедурите по безвъзмездно предоставяне на отнети в полза на държавата акцизни стоки – енергийни продукти по реда на ЗАДС и Наредба № 7/2010 г.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80A9F" w:rsidRPr="004A5E70" w:rsidRDefault="00D80A9F" w:rsidP="005E659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Л,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80A9F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80A9F" w:rsidRPr="00CF152A" w:rsidRDefault="00D80A9F" w:rsidP="00D80A9F">
            <w:pPr>
              <w:rPr>
                <w:b w:val="0"/>
                <w:sz w:val="24"/>
                <w:szCs w:val="24"/>
                <w:lang w:eastAsia="en-US"/>
              </w:rPr>
            </w:pPr>
            <w:r w:rsidRPr="00D80A9F">
              <w:rPr>
                <w:sz w:val="24"/>
                <w:szCs w:val="24"/>
                <w:lang w:val="en-US" w:eastAsia="en-US"/>
              </w:rPr>
              <w:t xml:space="preserve">- </w:t>
            </w:r>
            <w:r w:rsidRPr="00D80A9F">
              <w:rPr>
                <w:b w:val="0"/>
                <w:sz w:val="24"/>
                <w:szCs w:val="24"/>
                <w:lang w:val="en-US" w:eastAsia="en-US"/>
              </w:rPr>
              <w:t>брой на постъпилите искания</w:t>
            </w:r>
            <w:r w:rsidR="00CF152A">
              <w:rPr>
                <w:b w:val="0"/>
                <w:sz w:val="24"/>
                <w:szCs w:val="24"/>
                <w:lang w:eastAsia="en-US"/>
              </w:rPr>
              <w:t>;</w:t>
            </w:r>
          </w:p>
          <w:p w:rsidR="00D80A9F" w:rsidRPr="00D80A9F" w:rsidRDefault="00D80A9F" w:rsidP="00D80A9F">
            <w:pPr>
              <w:rPr>
                <w:b w:val="0"/>
                <w:sz w:val="24"/>
                <w:szCs w:val="24"/>
                <w:lang w:eastAsia="en-US"/>
              </w:rPr>
            </w:pPr>
          </w:p>
          <w:p w:rsidR="00D80A9F" w:rsidRPr="004A5E70" w:rsidRDefault="00D80A9F" w:rsidP="00D80A9F">
            <w:pPr>
              <w:rPr>
                <w:sz w:val="24"/>
                <w:szCs w:val="24"/>
                <w:lang w:val="en-US" w:eastAsia="en-US"/>
              </w:rPr>
            </w:pPr>
            <w:r w:rsidRPr="00D80A9F">
              <w:rPr>
                <w:b w:val="0"/>
                <w:sz w:val="24"/>
                <w:szCs w:val="24"/>
                <w:lang w:val="en-US" w:eastAsia="en-US"/>
              </w:rPr>
              <w:t>- брой на издадените заповеди за безвъзмездно предоставяне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0A9F" w:rsidRPr="004A5E70" w:rsidRDefault="00D80A9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881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CB5CA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="00FB0DCC" w:rsidRPr="004A5E70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CB5CAD"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Обобщаване на информацията за постъпили суми от продажба на ОИПДС, оценка на извършените действия и законодателни промени, водещи до повишаване на събираемостта от ОИПДС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D80A9F" w:rsidRDefault="000D3755" w:rsidP="005E659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Л,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D80A9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при необходимост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обобщени данни за събрани суми от продадени стоки, въз основа на изпратени отчети от ТМУ;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42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актуализирани нормативни актове, указания, вътрешни правила и т.н.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45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CB5CA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</w:t>
            </w:r>
            <w:r w:rsidR="003B53C3" w:rsidRPr="004A5E70">
              <w:rPr>
                <w:sz w:val="24"/>
                <w:szCs w:val="24"/>
                <w:lang w:val="en-US" w:eastAsia="en-US"/>
              </w:rPr>
              <w:t>1</w:t>
            </w:r>
            <w:r w:rsidR="00CB5CAD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B65400">
              <w:rPr>
                <w:sz w:val="24"/>
                <w:szCs w:val="24"/>
                <w:lang w:eastAsia="en-US"/>
              </w:rPr>
              <w:t>6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Методическо подпомагане на звената по разпореждане с ОИПДС в процеса на прилагане на националното и европейското законодателство във връзка с допустимите процедури по отношение на задържани, отнети и изоставени в полза на държавата специфични стоки (движими културно-исторически ценности, животински и растителни видове, стоки, нарушаващи права на интелектуална собственост и т.н.)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5E659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ДУС</w:t>
            </w:r>
            <w:r w:rsidR="005E6597" w:rsidRPr="004A5E70">
              <w:rPr>
                <w:b w:val="0"/>
                <w:bCs w:val="0"/>
                <w:sz w:val="24"/>
                <w:szCs w:val="24"/>
                <w:lang w:eastAsia="en-US"/>
              </w:rPr>
              <w:t>Л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изготвени указания; </w:t>
            </w:r>
          </w:p>
          <w:p w:rsidR="00B65400" w:rsidRPr="00B65400" w:rsidRDefault="00B65400" w:rsidP="000D3755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51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становища по конкретни казуси;</w:t>
            </w:r>
          </w:p>
          <w:p w:rsidR="00B65400" w:rsidRDefault="00B65400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B65400" w:rsidRPr="00B65400" w:rsidRDefault="00B65400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B65400">
              <w:rPr>
                <w:b w:val="0"/>
                <w:bCs w:val="0"/>
                <w:sz w:val="24"/>
                <w:szCs w:val="24"/>
                <w:lang w:eastAsia="en-US"/>
              </w:rPr>
              <w:t>- брой проведени работни срещи и обучения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662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83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3B53C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1.2</w:t>
            </w:r>
            <w:r w:rsidR="00FB0DCC" w:rsidRPr="004A5E70">
              <w:rPr>
                <w:sz w:val="24"/>
                <w:szCs w:val="24"/>
                <w:lang w:val="en-US" w:eastAsia="en-US"/>
              </w:rPr>
              <w:t>.1</w:t>
            </w:r>
            <w:r w:rsidR="00FB0DCC" w:rsidRPr="004A5E70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Планиране изпълнението на целите на АМ и оценка на изпълнението им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9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043B3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годишен план на АМ за </w:t>
            </w:r>
            <w:r w:rsidR="00043B3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 w:rsidR="00043B33">
              <w:rPr>
                <w:b w:val="0"/>
                <w:bCs w:val="0"/>
                <w:sz w:val="24"/>
                <w:szCs w:val="24"/>
                <w:lang w:eastAsia="en-US"/>
              </w:rPr>
              <w:t>8</w:t>
            </w:r>
            <w:r w:rsidR="00043B3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г.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8546D3" w:rsidRDefault="000D3755" w:rsidP="008546D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  <w:r w:rsidR="008546D3">
              <w:rPr>
                <w:b w:val="0"/>
                <w:bCs w:val="0"/>
                <w:sz w:val="24"/>
                <w:szCs w:val="24"/>
                <w:lang w:eastAsia="en-US"/>
              </w:rPr>
              <w:t>, ДЦМУ и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043B33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87FC1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изготвен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годишен план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97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A51BE4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Обработка и анализ на резултатите от изпълнението на годишния план на АМ за </w:t>
            </w:r>
            <w:r w:rsidR="00A51BE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 w:rsidR="00A51BE4">
              <w:rPr>
                <w:b w:val="0"/>
                <w:bCs w:val="0"/>
                <w:sz w:val="24"/>
                <w:szCs w:val="24"/>
                <w:lang w:eastAsia="en-US"/>
              </w:rPr>
              <w:t>6</w:t>
            </w:r>
            <w:r w:rsidR="00A51BE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г.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51BE4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31.01.201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87FC1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изготвен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анализ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51BE4" w:rsidRPr="004A5E70" w:rsidTr="00CF152A">
        <w:trPr>
          <w:trHeight w:val="105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51BE4" w:rsidRPr="00A51BE4" w:rsidRDefault="00A51BE4" w:rsidP="00187FC1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A51BE4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A51BE4">
              <w:rPr>
                <w:sz w:val="24"/>
                <w:szCs w:val="24"/>
                <w:lang w:val="en-US" w:eastAsia="en-US"/>
              </w:rPr>
              <w:t xml:space="preserve"> 1.2.1</w:t>
            </w:r>
            <w:r w:rsidR="00187FC1">
              <w:rPr>
                <w:sz w:val="24"/>
                <w:szCs w:val="24"/>
                <w:lang w:eastAsia="en-US"/>
              </w:rPr>
              <w:t>2</w:t>
            </w:r>
            <w:r w:rsidRPr="00A51BE4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A51BE4">
              <w:rPr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b w:val="0"/>
                <w:sz w:val="24"/>
                <w:szCs w:val="24"/>
                <w:lang w:eastAsia="en-US"/>
              </w:rPr>
              <w:t xml:space="preserve">Изготвяне на обобщен годишен доклад за дейността на Агенция „Митници“ през 2016 година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BE4" w:rsidRPr="00A51BE4" w:rsidRDefault="00A51BE4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ДСАП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BE4" w:rsidRPr="00A51BE4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10.01.2017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BE4" w:rsidRPr="00A51BE4" w:rsidRDefault="00A51BE4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изготвен доклад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BE4" w:rsidRPr="004A5E70" w:rsidRDefault="00A51BE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9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FB0DCC" w:rsidP="003B53C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1.2.1</w:t>
            </w:r>
            <w:r w:rsidRPr="004A5E70">
              <w:rPr>
                <w:sz w:val="24"/>
                <w:szCs w:val="24"/>
                <w:lang w:eastAsia="en-US"/>
              </w:rPr>
              <w:t>3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Обработка и анализ на информация във връзка с дейностите на АМ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40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F5033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3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Поддържане на бази  </w:t>
            </w:r>
            <w:r w:rsidR="00F50332">
              <w:rPr>
                <w:b w:val="0"/>
                <w:bCs w:val="0"/>
                <w:sz w:val="24"/>
                <w:szCs w:val="24"/>
                <w:lang w:eastAsia="en-US"/>
              </w:rPr>
              <w:t xml:space="preserve"> за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внос и износ, АД, бандероли, </w:t>
            </w:r>
            <w:r w:rsidR="00F5033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</w:t>
            </w:r>
            <w:r w:rsidR="00F50332">
              <w:rPr>
                <w:b w:val="0"/>
                <w:bCs w:val="0"/>
                <w:sz w:val="24"/>
                <w:szCs w:val="24"/>
                <w:lang w:eastAsia="en-US"/>
              </w:rPr>
              <w:t xml:space="preserve"> ЕАДД, е-АД, ИНТРАСТАТ, база за тютюневи изделия, база за алкохола и база за възстановявания на акциз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7FC1" w:rsidRPr="00187FC1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своевременно актуализиране на информацията в базите с данни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87FC1" w:rsidRPr="00187FC1" w:rsidRDefault="00187F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3B53C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бази данни.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05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3B53C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3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ежемесечни анализи за администрираните от Агенция "Митници" приходи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анализи </w:t>
            </w:r>
            <w:r w:rsidR="00F50332">
              <w:rPr>
                <w:b w:val="0"/>
                <w:bCs w:val="0"/>
                <w:sz w:val="24"/>
                <w:szCs w:val="24"/>
                <w:lang w:eastAsia="en-US"/>
              </w:rPr>
              <w:t>за национални съвещания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87FC1" w:rsidRDefault="00187FC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F50332" w:rsidRPr="00F50332" w:rsidRDefault="00F5033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анализи за МФ</w:t>
            </w:r>
            <w:r w:rsidR="00187FC1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F50332" w:rsidRPr="004A5E70" w:rsidTr="00C63E16">
        <w:trPr>
          <w:trHeight w:val="105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50332" w:rsidRPr="00F50332" w:rsidRDefault="00F50332" w:rsidP="00187FC1">
            <w:pPr>
              <w:rPr>
                <w:b w:val="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задача </w:t>
            </w:r>
            <w:r w:rsidRPr="00F50332">
              <w:rPr>
                <w:sz w:val="24"/>
                <w:szCs w:val="24"/>
                <w:lang w:eastAsia="en-US"/>
              </w:rPr>
              <w:t>1.2.1</w:t>
            </w:r>
            <w:r w:rsidR="00187FC1">
              <w:rPr>
                <w:sz w:val="24"/>
                <w:szCs w:val="24"/>
                <w:lang w:eastAsia="en-US"/>
              </w:rPr>
              <w:t>3</w:t>
            </w:r>
            <w:r w:rsidRPr="00F50332">
              <w:rPr>
                <w:sz w:val="24"/>
                <w:szCs w:val="24"/>
                <w:lang w:eastAsia="en-US"/>
              </w:rPr>
              <w:t>.3.</w:t>
            </w:r>
            <w:r w:rsidRPr="00F50332">
              <w:rPr>
                <w:b w:val="0"/>
                <w:sz w:val="24"/>
                <w:szCs w:val="24"/>
                <w:lang w:val="en-US" w:eastAsia="en-US"/>
              </w:rPr>
              <w:t>Изготвяне на ежедневни справки за възстановения акциз и приходите от мита, ДДС и акциз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332" w:rsidRPr="00F50332" w:rsidRDefault="00F5033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332" w:rsidRPr="00F50332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332" w:rsidRPr="00F50332" w:rsidRDefault="00F5033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справки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332" w:rsidRPr="004A5E70" w:rsidRDefault="00F5033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73118F">
        <w:trPr>
          <w:trHeight w:val="82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187FC1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</w:t>
            </w:r>
            <w:r w:rsidR="00FB0DCC" w:rsidRPr="004A5E70">
              <w:rPr>
                <w:sz w:val="24"/>
                <w:szCs w:val="24"/>
                <w:lang w:val="en-US" w:eastAsia="en-US"/>
              </w:rPr>
              <w:t>ача</w:t>
            </w:r>
            <w:proofErr w:type="gramEnd"/>
            <w:r w:rsidR="00FB0DCC"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="00FB0DCC" w:rsidRPr="004A5E70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187FC1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ежемесечни справки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справки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42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2B001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1.2.1</w:t>
            </w:r>
            <w:r w:rsidRPr="004A5E70">
              <w:rPr>
                <w:sz w:val="24"/>
                <w:szCs w:val="24"/>
                <w:lang w:eastAsia="en-US"/>
              </w:rPr>
              <w:t>3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2B0013">
              <w:rPr>
                <w:sz w:val="24"/>
                <w:szCs w:val="24"/>
                <w:lang w:eastAsia="en-US"/>
              </w:rPr>
              <w:t>5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анализи, оценки и прогнози  по възникнали въпроси и поставени задачи във връзка с дейността на Агенция "Митници" с епизодичен характер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анализи, оценки и прогнози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46129" w:rsidRPr="004A5E70" w:rsidTr="00C63E16">
        <w:trPr>
          <w:trHeight w:val="1017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B9F"/>
          </w:tcPr>
          <w:p w:rsidR="00446129" w:rsidRPr="00446129" w:rsidRDefault="00446129" w:rsidP="00187FC1">
            <w:pPr>
              <w:rPr>
                <w:sz w:val="24"/>
                <w:szCs w:val="24"/>
                <w:lang w:eastAsia="en-US"/>
              </w:rPr>
            </w:pPr>
            <w:r w:rsidRPr="00446129">
              <w:rPr>
                <w:sz w:val="24"/>
                <w:szCs w:val="24"/>
                <w:lang w:val="en-US" w:eastAsia="en-US"/>
              </w:rPr>
              <w:t>Дейност 1.</w:t>
            </w:r>
            <w:r>
              <w:rPr>
                <w:sz w:val="24"/>
                <w:szCs w:val="24"/>
                <w:lang w:eastAsia="en-US"/>
              </w:rPr>
              <w:t>2</w:t>
            </w:r>
            <w:r w:rsidRPr="00446129">
              <w:rPr>
                <w:sz w:val="24"/>
                <w:szCs w:val="24"/>
                <w:lang w:val="en-US" w:eastAsia="en-US"/>
              </w:rPr>
              <w:t>.1</w:t>
            </w:r>
            <w:r w:rsidR="00187FC1">
              <w:rPr>
                <w:sz w:val="24"/>
                <w:szCs w:val="24"/>
                <w:lang w:eastAsia="en-US"/>
              </w:rPr>
              <w:t>4</w:t>
            </w:r>
            <w:r w:rsidRPr="00446129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446129">
              <w:rPr>
                <w:b w:val="0"/>
                <w:sz w:val="24"/>
                <w:szCs w:val="24"/>
                <w:lang w:eastAsia="en-US"/>
              </w:rPr>
              <w:t>Издаване на удостоворения за регистриране на цена на тюнюневи изделия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129" w:rsidRPr="00446129" w:rsidRDefault="00446129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129" w:rsidRPr="00446129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129" w:rsidRPr="00446129" w:rsidRDefault="00446129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удостоверения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129" w:rsidRPr="004A5E70" w:rsidRDefault="0044612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120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BD594E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1.3. Прилагане на ефективни мерки срещу движението на стоки, подлежащи на ограничения и забрани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25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CD69B2" w:rsidRDefault="000D3755" w:rsidP="001A739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Подпомагане на ефективната защита на</w:t>
            </w:r>
            <w:r w:rsidR="00CD69B2">
              <w:rPr>
                <w:b w:val="0"/>
                <w:bCs w:val="0"/>
                <w:sz w:val="24"/>
                <w:szCs w:val="24"/>
                <w:lang w:eastAsia="en-US"/>
              </w:rPr>
              <w:t>:</w:t>
            </w:r>
          </w:p>
          <w:p w:rsidR="00CD69B2" w:rsidRDefault="00CD69B2" w:rsidP="001A739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живота и здравето на хората, на животните и растенията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0D3755" w:rsidRPr="004A5E70" w:rsidRDefault="00CD69B2" w:rsidP="001A739A">
            <w:pPr>
              <w:rPr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културното и историческото наследство, околната среда и др., както и съдействие за прилагане на мерките по надзора на пазара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10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49D3" w:rsidRPr="004A5E70" w:rsidRDefault="000D3755" w:rsidP="001A739A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1.3.1.1.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указания за прилагане на мерките, произтичащи от законодателството на ЕС и националното законодателство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41671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изготвени указания за прилагане на мерките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  <w:p w:rsidR="001A739A" w:rsidRPr="001A739A" w:rsidRDefault="001A739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6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F49D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1.3.1.2.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Изразяване на становища </w:t>
            </w:r>
            <w:r w:rsidR="000F49D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 проекти на нормативни актове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F49D3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  <w:p w:rsidR="000F49D3" w:rsidRPr="004A5E70" w:rsidRDefault="000F49D3" w:rsidP="000F49D3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  <w:p w:rsidR="000F49D3" w:rsidRPr="004A5E70" w:rsidRDefault="000F49D3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1A739A" w:rsidRDefault="000D3755" w:rsidP="000F49D3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издадени становища </w:t>
            </w:r>
            <w:r w:rsidR="001A739A">
              <w:rPr>
                <w:b w:val="0"/>
                <w:bCs w:val="0"/>
                <w:sz w:val="24"/>
                <w:szCs w:val="24"/>
                <w:lang w:val="en-US" w:eastAsia="en-US"/>
              </w:rPr>
              <w:t>по проекти на нормативни актове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F49D3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73118F">
        <w:trPr>
          <w:trHeight w:val="299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EA29CD" w:rsidRPr="004A5E70" w:rsidRDefault="000F49D3" w:rsidP="000F49D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bCs w:val="0"/>
                <w:sz w:val="24"/>
                <w:szCs w:val="24"/>
                <w:lang w:eastAsia="en-US"/>
              </w:rPr>
              <w:lastRenderedPageBreak/>
              <w:t xml:space="preserve">Задача 1.3.1.3.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У</w:t>
            </w:r>
            <w:r w:rsidR="00EA29CD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частие в работни органи на ЕС, в междуведомствени работни групи и обмен на информация с компетентните органи в Република България, в държавите членки и Европейската комисия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A29CD" w:rsidRPr="004A5E70" w:rsidRDefault="00EA29CD" w:rsidP="000F49D3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A29CD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14B" w:rsidRDefault="00EA29CD" w:rsidP="00EA29C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работни органи на ЕС;</w:t>
            </w:r>
          </w:p>
          <w:p w:rsidR="00EA29CD" w:rsidRPr="004A5E70" w:rsidRDefault="00EA29CD" w:rsidP="00EA29C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междуведомствени работни групи;</w:t>
            </w:r>
          </w:p>
          <w:p w:rsidR="00EA29CD" w:rsidRPr="001A739A" w:rsidRDefault="00EA29CD" w:rsidP="00EA29C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обменена информация с компетентните органи в Република България, в държавите членки и Европейската комисия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9CD" w:rsidRPr="004A5E70" w:rsidRDefault="00EA29CD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57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FA5DCE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1.3.1.</w:t>
            </w:r>
            <w:r w:rsidR="00FA5DCE" w:rsidRPr="004A5E70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Институционализиране на сътрудничеството и взаимодействието с компетентните органи чрез изготвяне на споразумения и/или инструкции за взаимодействие, актуализиране на прилаганите споразумения и/или инструкции във връзка с промени на законодателството и провеждане на съвместни обучения и срещи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FA5DC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A739A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споразумения/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инструкции за взаимодействие или промяна в съществуващи споразумения/ инструкции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A739A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проведени обучения и срещи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  <w:r w:rsidRPr="004A5E70"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52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E648C1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1.3.1.</w:t>
            </w:r>
            <w:r w:rsidR="00FA5DCE" w:rsidRPr="004A5E70"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Подпомагане на компетентните органи за прилагане на мерките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FA5DC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D3755" w:rsidRPr="001A739A" w:rsidRDefault="000D3755" w:rsidP="00E648C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подадени уведомления към органите, отговорни за прилагане на мерките, за предприемане на действия от тяхна компетентност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1A739A" w:rsidRDefault="000D3755" w:rsidP="00E648C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извършени съвместни проверки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EB2385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2385" w:rsidRPr="004A5E70" w:rsidRDefault="00EB2385" w:rsidP="00EB238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EB2385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EB2385">
              <w:rPr>
                <w:sz w:val="24"/>
                <w:szCs w:val="24"/>
                <w:lang w:val="en-US" w:eastAsia="en-US"/>
              </w:rPr>
              <w:t xml:space="preserve"> 1.3.1.6. </w:t>
            </w:r>
            <w:r w:rsidRPr="00EB2385">
              <w:rPr>
                <w:b w:val="0"/>
                <w:sz w:val="24"/>
                <w:szCs w:val="24"/>
                <w:lang w:val="en-US" w:eastAsia="en-US"/>
              </w:rPr>
              <w:t>Прилагане на мерките по Схемата за разрешителни  FLEGT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385" w:rsidRPr="00EB2385" w:rsidRDefault="00EB2385" w:rsidP="00EB2385">
            <w:pPr>
              <w:tabs>
                <w:tab w:val="left" w:pos="1260"/>
              </w:tabs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385" w:rsidRPr="00EB2385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B2385" w:rsidRDefault="00EB2385" w:rsidP="00EB238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EB2385">
              <w:rPr>
                <w:b w:val="0"/>
                <w:bCs w:val="0"/>
                <w:sz w:val="24"/>
                <w:szCs w:val="24"/>
                <w:lang w:val="en-US" w:eastAsia="en-US"/>
              </w:rPr>
              <w:t>брой разгледани разрешителни FLEGT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A739A" w:rsidRPr="001A739A" w:rsidRDefault="001A739A" w:rsidP="00EB238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EB2385" w:rsidRPr="001A739A" w:rsidRDefault="00EB2385" w:rsidP="00EB238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EB23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EB2385">
              <w:rPr>
                <w:b w:val="0"/>
                <w:bCs w:val="0"/>
                <w:sz w:val="24"/>
                <w:szCs w:val="24"/>
                <w:lang w:val="en-US" w:eastAsia="en-US"/>
              </w:rPr>
              <w:t>изпратен</w:t>
            </w:r>
            <w:proofErr w:type="gramEnd"/>
            <w:r w:rsidRPr="00EB23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годишен доклад до ЕК</w:t>
            </w:r>
            <w:r w:rsidR="001A739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2385" w:rsidRPr="004A5E70" w:rsidRDefault="00EB238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2039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3B6E0D" w:rsidRDefault="000D3755" w:rsidP="001A739A">
            <w:pPr>
              <w:rPr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1.3.</w:t>
            </w:r>
            <w:r w:rsidR="00AA501D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Осигуряване на правилното прилагане на мерките на Общата селскостопанска политика </w:t>
            </w:r>
            <w:r w:rsidR="003B6E0D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при тясно взаимодействие с Министерството на земеделието и храните</w:t>
            </w:r>
            <w:r w:rsidR="003B6E0D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Държавен фонд „Земеделие” – Разплащателна агенция</w:t>
            </w:r>
            <w:r w:rsidR="003B6E0D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ДЦМУ, ЦМЛ,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AA501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AA501D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указания за прилагане на мерките, произтичащи от законодателството на ЕС  и националното законодателство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указания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74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B528FB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B528FB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становища по проекти на нормативни актове 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ДТП 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брой издадени становища по проекти на нормативни актове;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90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77792" w:rsidRPr="004A5E70" w:rsidRDefault="00D55109" w:rsidP="00B528FB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bCs w:val="0"/>
                <w:sz w:val="24"/>
                <w:szCs w:val="24"/>
                <w:lang w:eastAsia="en-US"/>
              </w:rPr>
              <w:t>задача 1.3.</w:t>
            </w:r>
            <w:r w:rsidR="00B528FB">
              <w:rPr>
                <w:bCs w:val="0"/>
                <w:sz w:val="24"/>
                <w:szCs w:val="24"/>
                <w:lang w:eastAsia="en-US"/>
              </w:rPr>
              <w:t>2</w:t>
            </w:r>
            <w:r w:rsidRPr="004A5E70">
              <w:rPr>
                <w:bCs w:val="0"/>
                <w:sz w:val="24"/>
                <w:szCs w:val="24"/>
                <w:lang w:eastAsia="en-US"/>
              </w:rPr>
              <w:t xml:space="preserve">.3.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У</w:t>
            </w:r>
            <w:r w:rsidR="0087779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частие в работните органи на ЕС, междуведомствени работни групи и обмен на информация с компетентните органи в Република България, в държавите членки и Европейската комисия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77792" w:rsidRPr="004A5E70" w:rsidRDefault="00D5510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77792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14B" w:rsidRDefault="00877792" w:rsidP="008777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работни органи на ЕС;</w:t>
            </w:r>
          </w:p>
          <w:p w:rsidR="00877792" w:rsidRPr="004A5E70" w:rsidRDefault="00877792" w:rsidP="0087779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междуведомствени работни групи;</w:t>
            </w:r>
          </w:p>
          <w:p w:rsidR="00877792" w:rsidRPr="004A5E70" w:rsidRDefault="00877792" w:rsidP="0087779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обменена информация с компетентните органи в Република България, в държавите членки и Европейската комисия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7792" w:rsidRPr="004A5E70" w:rsidRDefault="0087779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26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B528FB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B528FB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D55109" w:rsidRPr="004A5E70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Извършване на физически проверки и лабораторни тестове на проби при износ на извънквотна изоглюкоза, съгласно изискванията на законодателството на ЕС и осъществяване на оперативно сътрудничество с Държавен фонд „Земеделие” – Разплащателна агенция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ДТП, ЦМЛ,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722A9B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физически проверки в митническите учреждения на износ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изследвани лабораторни проби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017"/>
          <w:jc w:val="center"/>
        </w:trPr>
        <w:tc>
          <w:tcPr>
            <w:tcW w:w="436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9B" w:rsidRDefault="000D3755" w:rsidP="00722A9B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B528FB">
              <w:rPr>
                <w:b w:val="0"/>
                <w:bCs w:val="0"/>
                <w:sz w:val="24"/>
                <w:szCs w:val="24"/>
                <w:lang w:val="en-US" w:eastAsia="en-US"/>
              </w:rPr>
              <w:t>- брой на нововъведени методи за анализ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B528FB" w:rsidRPr="00B528FB" w:rsidRDefault="00B528FB" w:rsidP="00722A9B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B528FB" w:rsidRDefault="00722A9B" w:rsidP="00722A9B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B528FB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D3755" w:rsidRPr="00B528FB">
              <w:rPr>
                <w:b w:val="0"/>
                <w:bCs w:val="0"/>
                <w:sz w:val="24"/>
                <w:szCs w:val="24"/>
                <w:lang w:val="en-US" w:eastAsia="en-US"/>
              </w:rPr>
              <w:t>брой изследвани проби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18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AA501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AA501D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D55109" w:rsidRPr="004A5E70"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Извършване на физически проверки при внос на определени селскостопански стоки, за които има изисквания и норми в законодателството на ЕС (банани, ориз, коноп, маслиново масло (зехтин) и др.), лабораторни тестове на проби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 , ДЦМЛ,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брой извършени физически проверки в митническите  учреждения при допускане за свободно обращение 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изследвани лабораторни проби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77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нововъведени методи за анализ във връзка с изследване на разширен обхват продукти за целите на контрола при внос на определени селскостопански продукти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7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AA501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AA501D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D55109" w:rsidRPr="004A5E70"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Осъществяване на контрол върху вноса на селскостопански стоки във връзка с прилагане изискванията за лицензирането и администрирането на квоти съгласно законодателството на ЕС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на автентичността на лицензите за внос, издадени от МЗХ и в другите ДЧ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27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528F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извършени насрещни проверки с МЗХ на количествата, за които са издадени лицензии</w:t>
            </w:r>
            <w:r w:rsidR="00B528F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220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F7614B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1.3.</w:t>
            </w:r>
            <w:r w:rsidR="00F7614B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="00D55109" w:rsidRPr="004A5E70">
              <w:rPr>
                <w:sz w:val="24"/>
                <w:szCs w:val="24"/>
                <w:lang w:eastAsia="en-US"/>
              </w:rPr>
              <w:t>7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годишни доклади до Европейската комисия относно извършени физически проверки, прилаганите методи на контрол, установените нарушения и друга информация, изисквана съгласно законодателството на ЕС, свързани с износа на селскостопански стоки, за които е предвидено изплащане на възстановявани при износ, и за износ на извънквотна изоглюкоза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 , ТМУ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582" w:rsidRDefault="00A25582" w:rsidP="00A2558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A25582" w:rsidP="00A2558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25582">
              <w:rPr>
                <w:b w:val="0"/>
                <w:bCs w:val="0"/>
                <w:sz w:val="24"/>
                <w:szCs w:val="24"/>
                <w:lang w:val="en-US" w:eastAsia="en-US"/>
              </w:rPr>
              <w:t>- изпратени годишни доклади до ЕК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9A2111" w:rsidRPr="004A5E70" w:rsidTr="0073118F">
        <w:trPr>
          <w:trHeight w:val="146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A2111" w:rsidRPr="003B7994" w:rsidRDefault="003B7994" w:rsidP="00AA501D">
            <w:pPr>
              <w:rPr>
                <w:sz w:val="24"/>
                <w:szCs w:val="24"/>
                <w:lang w:eastAsia="en-US"/>
              </w:rPr>
            </w:pPr>
            <w:r w:rsidRPr="003B7994">
              <w:rPr>
                <w:sz w:val="24"/>
                <w:szCs w:val="24"/>
                <w:lang w:eastAsia="en-US"/>
              </w:rPr>
              <w:lastRenderedPageBreak/>
              <w:t>Дейност 1.3.</w:t>
            </w:r>
            <w:r w:rsidR="00AA501D">
              <w:rPr>
                <w:sz w:val="24"/>
                <w:szCs w:val="24"/>
                <w:lang w:eastAsia="en-US"/>
              </w:rPr>
              <w:t>3</w:t>
            </w:r>
            <w:r w:rsidRPr="003B7994">
              <w:rPr>
                <w:sz w:val="24"/>
                <w:szCs w:val="24"/>
                <w:lang w:eastAsia="en-US"/>
              </w:rPr>
              <w:t xml:space="preserve">. </w:t>
            </w:r>
            <w:r w:rsidRPr="00D14C4D">
              <w:rPr>
                <w:b w:val="0"/>
                <w:sz w:val="24"/>
                <w:szCs w:val="24"/>
                <w:lang w:eastAsia="en-US"/>
              </w:rPr>
              <w:t>Осигуряване на правилното прилагане на мерките на  Общата политика в областта на рибарството при тясно взаимодействие с Изпълнителната агенция по рибарство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2111" w:rsidRPr="00A25582" w:rsidRDefault="00A2558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ДТП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2111" w:rsidRPr="004A5E70" w:rsidRDefault="009A2111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2111" w:rsidRPr="004A5E70" w:rsidRDefault="009A2111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2111" w:rsidRPr="004A5E70" w:rsidRDefault="009A2111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3B7994" w:rsidRPr="004A5E70" w:rsidTr="00C63E16">
        <w:trPr>
          <w:trHeight w:val="1247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B7994" w:rsidRPr="004A5E70" w:rsidRDefault="00712D5A" w:rsidP="00AA501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712D5A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712D5A">
              <w:rPr>
                <w:sz w:val="24"/>
                <w:szCs w:val="24"/>
                <w:lang w:val="en-US" w:eastAsia="en-US"/>
              </w:rPr>
              <w:t xml:space="preserve"> 1.3.</w:t>
            </w:r>
            <w:r w:rsidR="00AA501D">
              <w:rPr>
                <w:sz w:val="24"/>
                <w:szCs w:val="24"/>
                <w:lang w:eastAsia="en-US"/>
              </w:rPr>
              <w:t>3</w:t>
            </w:r>
            <w:r w:rsidRPr="00712D5A">
              <w:rPr>
                <w:sz w:val="24"/>
                <w:szCs w:val="24"/>
                <w:lang w:val="en-US" w:eastAsia="en-US"/>
              </w:rPr>
              <w:t xml:space="preserve">.1. </w:t>
            </w:r>
            <w:r w:rsidRPr="00712D5A">
              <w:rPr>
                <w:b w:val="0"/>
                <w:sz w:val="24"/>
                <w:szCs w:val="24"/>
                <w:lang w:val="en-US" w:eastAsia="en-US"/>
              </w:rPr>
              <w:t>Изготвяне на указания за прилагане на мерките, произтичащи от законодателството на ЕС  и националното законодателство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994" w:rsidRPr="004A5E70" w:rsidRDefault="00712D5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99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994" w:rsidRPr="00712D5A" w:rsidRDefault="00712D5A" w:rsidP="006E208D">
            <w:pPr>
              <w:pStyle w:val="ListParagraph"/>
              <w:numPr>
                <w:ilvl w:val="0"/>
                <w:numId w:val="2"/>
              </w:numPr>
              <w:ind w:left="-110" w:firstLine="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брой издадени  указания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994" w:rsidRPr="004A5E70" w:rsidRDefault="003B79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712D5A" w:rsidRPr="004A5E70" w:rsidTr="00C63E16">
        <w:trPr>
          <w:trHeight w:val="84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12D5A" w:rsidRPr="00712D5A" w:rsidRDefault="00712D5A" w:rsidP="00AA501D">
            <w:pPr>
              <w:rPr>
                <w:sz w:val="24"/>
                <w:szCs w:val="24"/>
                <w:lang w:eastAsia="en-US"/>
              </w:rPr>
            </w:pPr>
            <w:r w:rsidRPr="00712D5A">
              <w:rPr>
                <w:sz w:val="24"/>
                <w:szCs w:val="24"/>
                <w:lang w:eastAsia="en-US"/>
              </w:rPr>
              <w:t>задача 1.3.</w:t>
            </w:r>
            <w:r w:rsidR="00AA501D">
              <w:rPr>
                <w:sz w:val="24"/>
                <w:szCs w:val="24"/>
                <w:lang w:eastAsia="en-US"/>
              </w:rPr>
              <w:t>3</w:t>
            </w:r>
            <w:r w:rsidRPr="00712D5A">
              <w:rPr>
                <w:sz w:val="24"/>
                <w:szCs w:val="24"/>
                <w:lang w:eastAsia="en-US"/>
              </w:rPr>
              <w:t xml:space="preserve">.2. </w:t>
            </w:r>
            <w:r w:rsidRPr="00712D5A">
              <w:rPr>
                <w:b w:val="0"/>
                <w:sz w:val="24"/>
                <w:szCs w:val="24"/>
                <w:lang w:eastAsia="en-US"/>
              </w:rPr>
              <w:t>Изготвяне на становища по проекти на нормативни актове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Default="00712D5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Pr="00712D5A" w:rsidRDefault="00712D5A" w:rsidP="006E208D">
            <w:pPr>
              <w:pStyle w:val="ListParagraph"/>
              <w:numPr>
                <w:ilvl w:val="0"/>
                <w:numId w:val="2"/>
              </w:numPr>
              <w:ind w:left="-110" w:firstLine="0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брой издадени становища по проекти на нормативни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Pr="004A5E70" w:rsidRDefault="00712D5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712D5A" w:rsidRPr="004A5E70" w:rsidTr="00C63E16">
        <w:trPr>
          <w:trHeight w:val="197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12D5A" w:rsidRPr="00712D5A" w:rsidRDefault="00712D5A" w:rsidP="00AA501D">
            <w:pPr>
              <w:rPr>
                <w:sz w:val="24"/>
                <w:szCs w:val="24"/>
                <w:lang w:eastAsia="en-US"/>
              </w:rPr>
            </w:pPr>
            <w:r w:rsidRPr="00712D5A">
              <w:rPr>
                <w:sz w:val="24"/>
                <w:szCs w:val="24"/>
                <w:lang w:eastAsia="en-US"/>
              </w:rPr>
              <w:t>задача 1.3.</w:t>
            </w:r>
            <w:r w:rsidR="00AA501D">
              <w:rPr>
                <w:sz w:val="24"/>
                <w:szCs w:val="24"/>
                <w:lang w:eastAsia="en-US"/>
              </w:rPr>
              <w:t>3</w:t>
            </w:r>
            <w:r w:rsidRPr="00712D5A">
              <w:rPr>
                <w:sz w:val="24"/>
                <w:szCs w:val="24"/>
                <w:lang w:eastAsia="en-US"/>
              </w:rPr>
              <w:t xml:space="preserve">.3. </w:t>
            </w:r>
            <w:r w:rsidRPr="003C2E10">
              <w:rPr>
                <w:b w:val="0"/>
                <w:sz w:val="24"/>
                <w:szCs w:val="24"/>
                <w:lang w:eastAsia="en-US"/>
              </w:rPr>
              <w:t>Участие в работните органи на ЕС, междуведомствени работни групи и обмен на информация с компетентните органи в Република България, в държавите членки и Европейската комисия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Default="00712D5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</w:t>
            </w:r>
            <w:r w:rsidRPr="00712D5A">
              <w:rPr>
                <w:b w:val="0"/>
                <w:bCs w:val="0"/>
                <w:sz w:val="24"/>
                <w:szCs w:val="24"/>
                <w:lang w:eastAsia="en-US"/>
              </w:rPr>
              <w:t>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614B" w:rsidRDefault="00F7614B" w:rsidP="006E208D">
            <w:pPr>
              <w:pStyle w:val="ListParagraph"/>
              <w:numPr>
                <w:ilvl w:val="0"/>
                <w:numId w:val="2"/>
              </w:numPr>
              <w:ind w:left="-110" w:firstLine="0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брой участия в между</w:t>
            </w:r>
            <w:r w:rsidR="003C2E10" w:rsidRPr="003C2E10">
              <w:rPr>
                <w:b w:val="0"/>
                <w:bCs w:val="0"/>
                <w:sz w:val="24"/>
                <w:szCs w:val="24"/>
                <w:lang w:eastAsia="en-US"/>
              </w:rPr>
              <w:t>ве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3C2E10" w:rsidRPr="003C2E10">
              <w:rPr>
                <w:b w:val="0"/>
                <w:bCs w:val="0"/>
                <w:sz w:val="24"/>
                <w:szCs w:val="24"/>
                <w:lang w:eastAsia="en-US"/>
              </w:rPr>
              <w:t>домствени работни групи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F7614B" w:rsidRDefault="00F7614B" w:rsidP="00F7614B">
            <w:pPr>
              <w:pStyle w:val="ListParagraph"/>
              <w:ind w:left="-110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12D5A" w:rsidRPr="003C2E10" w:rsidRDefault="003C2E10" w:rsidP="006E208D">
            <w:pPr>
              <w:pStyle w:val="ListParagraph"/>
              <w:numPr>
                <w:ilvl w:val="0"/>
                <w:numId w:val="2"/>
              </w:numPr>
              <w:ind w:left="-110" w:firstLine="0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C2E10">
              <w:rPr>
                <w:b w:val="0"/>
                <w:bCs w:val="0"/>
                <w:sz w:val="24"/>
                <w:szCs w:val="24"/>
                <w:lang w:eastAsia="en-US"/>
              </w:rPr>
              <w:t>брой обменена информация с компетентните органи в Република България, в държавите членки и Европейската комисия</w:t>
            </w:r>
            <w:r w:rsidR="00F7614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2D5A" w:rsidRPr="004A5E70" w:rsidRDefault="00712D5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253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Повишаване ефективността на оценката на риска за целите на борбата срещу терористичната и престъпната дейност, включително срещу трафика на наркотици, оръжие и прекурсори, както и стоки, нарушаващи права на интелектуална собственост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57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1.4.1.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Ефективно прилагане на европейските рискови критерии и стандарти за анализ на риска за сигурност и безопасност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F7614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активирани в модула Анализ на риска (МАР) в БИМИС рискови критерии при въвеждане/напускане на стоките</w:t>
            </w:r>
            <w:r w:rsidR="00F7614B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391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F7614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актуализирани списъци с рискови стойности за лица, стоки, превозни средства, контейнери и др.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МАР на БИМИС</w:t>
            </w:r>
            <w:r w:rsidR="00F7614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823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337294" w:rsidP="000D375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ейност 1.4.2.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Предотвратяване на изпирането на пари и финансирането на тероризма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F7614B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изготвени доклади до САД „ФР” на ДАНС</w:t>
            </w:r>
            <w:r w:rsidR="00F7614B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337294" w:rsidP="000D375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ейност 1.4.3.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Ефективно прилагане на мерки за закрила на права на интелектуална собственост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58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F7614B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1.4.3.1.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Прилагане на мерки по закрила на права на интелектуална собственост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37294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случаи на задържани стоки 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53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задържани артикули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109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1.4.3.2.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 в международни операции по противодействието на нарушения на права на интелектуална собственост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международни операции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337294" w:rsidRPr="004A5E70" w:rsidTr="00CF152A">
        <w:trPr>
          <w:trHeight w:val="1163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7294" w:rsidRPr="004A5E70" w:rsidRDefault="00337294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337294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337294">
              <w:rPr>
                <w:sz w:val="24"/>
                <w:szCs w:val="24"/>
                <w:lang w:val="en-US" w:eastAsia="en-US"/>
              </w:rPr>
              <w:t xml:space="preserve"> 1.4.3.3. </w:t>
            </w:r>
            <w:r w:rsidRPr="00337294">
              <w:rPr>
                <w:b w:val="0"/>
                <w:sz w:val="24"/>
                <w:szCs w:val="24"/>
                <w:lang w:val="en-US" w:eastAsia="en-US"/>
              </w:rPr>
              <w:t>Актуализиране на интернет страницата на АМ в секция „Защита на интелектуалната собственост“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337294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337294">
              <w:rPr>
                <w:b w:val="0"/>
                <w:bCs w:val="0"/>
                <w:sz w:val="24"/>
                <w:szCs w:val="24"/>
                <w:lang w:val="en-US" w:eastAsia="en-US"/>
              </w:rPr>
              <w:t>31.12.2017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337294">
              <w:rPr>
                <w:b w:val="0"/>
                <w:bCs w:val="0"/>
                <w:sz w:val="24"/>
                <w:szCs w:val="24"/>
                <w:lang w:val="en-US" w:eastAsia="en-US"/>
              </w:rPr>
              <w:t>- публикувана нова информация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337294" w:rsidRPr="004A5E70" w:rsidTr="00C63E16">
        <w:trPr>
          <w:trHeight w:val="125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7294" w:rsidRPr="004A5E70" w:rsidRDefault="00FA55A2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FA55A2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FA55A2">
              <w:rPr>
                <w:sz w:val="24"/>
                <w:szCs w:val="24"/>
                <w:lang w:val="en-US" w:eastAsia="en-US"/>
              </w:rPr>
              <w:t xml:space="preserve"> 1.4.3.4. </w:t>
            </w:r>
            <w:r w:rsidRPr="00FA55A2">
              <w:rPr>
                <w:b w:val="0"/>
                <w:sz w:val="24"/>
                <w:szCs w:val="24"/>
                <w:lang w:val="en-US" w:eastAsia="en-US"/>
              </w:rPr>
              <w:t>Изготвяне на конкретни насоки за митническите органи във връзка с прилагането на Регламент (ЕС) № 608/2013 г.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FA55A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31.12.2017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FA55A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указания/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правила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337294" w:rsidRPr="004A5E70" w:rsidTr="0073118F">
        <w:trPr>
          <w:trHeight w:val="124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37294" w:rsidRPr="004A5E70" w:rsidRDefault="00FA55A2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FA55A2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FA55A2">
              <w:rPr>
                <w:sz w:val="24"/>
                <w:szCs w:val="24"/>
                <w:lang w:val="en-US" w:eastAsia="en-US"/>
              </w:rPr>
              <w:t xml:space="preserve"> 1.4.3.5. </w:t>
            </w:r>
            <w:r w:rsidRPr="00FA55A2">
              <w:rPr>
                <w:b w:val="0"/>
                <w:sz w:val="24"/>
                <w:szCs w:val="24"/>
                <w:lang w:val="en-US" w:eastAsia="en-US"/>
              </w:rPr>
              <w:t>Организиране и провеждане на срещи между митническите служители и представители на притежателите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FA55A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FA55A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срещи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337294" w:rsidRPr="004A5E70" w:rsidTr="0073118F">
        <w:trPr>
          <w:trHeight w:val="151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37294" w:rsidRPr="004A5E70" w:rsidRDefault="00FA55A2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FA55A2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FA55A2">
              <w:rPr>
                <w:sz w:val="24"/>
                <w:szCs w:val="24"/>
                <w:lang w:val="en-US" w:eastAsia="en-US"/>
              </w:rPr>
              <w:t xml:space="preserve"> 1.4.3.6. </w:t>
            </w:r>
            <w:r w:rsidRPr="00FA55A2">
              <w:rPr>
                <w:b w:val="0"/>
                <w:sz w:val="24"/>
                <w:szCs w:val="24"/>
                <w:lang w:val="en-US" w:eastAsia="en-US"/>
              </w:rPr>
              <w:t>Провеждане на обучения на митническите служители по прилагане на Регламент (ЕС) № 608/2013 г. и използването на системата COPIS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FA55A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55A2" w:rsidRPr="00FA55A2" w:rsidRDefault="00FA55A2" w:rsidP="00FA55A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обучения</w:t>
            </w:r>
          </w:p>
          <w:p w:rsidR="00337294" w:rsidRPr="004A5E70" w:rsidRDefault="00FA55A2" w:rsidP="00FA55A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55A2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 митнически служители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294" w:rsidRPr="004A5E70" w:rsidRDefault="0033729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1.4.4.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Повишаване капацитета на Агенция „Митници” по пресичане на незаконния наркотрафик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69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BA4D3A" w:rsidRDefault="000D3755" w:rsidP="000D375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1.4.4.1.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семинари по повишаване познанията на митническите служители относно заплахите от незаконен трафик на прекурсори на наркотици и нови психоактивни субстанции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         ДНУЦ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BA4D3A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30.11.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5C78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семинари</w:t>
            </w:r>
          </w:p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на участниците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8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924129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1.4.4.</w:t>
            </w:r>
            <w:r w:rsidR="00924129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 в международни операции, насочени срещу нелегалния наркотрафик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24129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924129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международни операции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14C4E" w:rsidRPr="004A5E70" w:rsidTr="00CF152A">
        <w:trPr>
          <w:trHeight w:val="126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14C4E" w:rsidRPr="004A5E70" w:rsidRDefault="00414C4E" w:rsidP="00BB6E21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14C4E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14C4E">
              <w:rPr>
                <w:sz w:val="24"/>
                <w:szCs w:val="24"/>
                <w:lang w:val="en-US" w:eastAsia="en-US"/>
              </w:rPr>
              <w:t xml:space="preserve"> 1.4.4.</w:t>
            </w:r>
            <w:r w:rsidR="00BB6E21">
              <w:rPr>
                <w:sz w:val="24"/>
                <w:szCs w:val="24"/>
                <w:lang w:eastAsia="en-US"/>
              </w:rPr>
              <w:t>3</w:t>
            </w:r>
            <w:r w:rsidRPr="00414C4E">
              <w:rPr>
                <w:sz w:val="24"/>
                <w:szCs w:val="24"/>
                <w:lang w:val="en-US" w:eastAsia="en-US"/>
              </w:rPr>
              <w:t xml:space="preserve">. </w:t>
            </w:r>
            <w:r w:rsidRPr="00BB6E21">
              <w:rPr>
                <w:b w:val="0"/>
                <w:sz w:val="24"/>
                <w:szCs w:val="24"/>
                <w:lang w:val="en-US" w:eastAsia="en-US"/>
              </w:rPr>
              <w:t>Осигуряване на полеви тестове за основните наркотични вещества и провеждане на обучение на служители за работа с тях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C4E" w:rsidRPr="00BB6E21" w:rsidRDefault="00414C4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C4E" w:rsidRPr="00BB6E21" w:rsidDel="00924129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C4E" w:rsidRPr="004A5E70" w:rsidRDefault="00BB6E21" w:rsidP="00924129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BB6E21">
              <w:rPr>
                <w:b w:val="0"/>
                <w:bCs w:val="0"/>
                <w:sz w:val="24"/>
                <w:szCs w:val="24"/>
                <w:lang w:val="en-US" w:eastAsia="en-US"/>
              </w:rPr>
              <w:t>брой извършени полеви тестове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C4E" w:rsidRPr="004A5E70" w:rsidRDefault="00414C4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F152A">
        <w:trPr>
          <w:trHeight w:val="154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13456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1.4.5.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Идентификация на нови психотропни вещества (дизайнерски наркотици) и подпомагане приемането на законодателни промени срещу трафика на наркотични вещества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на идентифицираните с лабораторен анализ нови психотропни вещества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524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FFDEB"/>
            <w:hideMark/>
          </w:tcPr>
          <w:p w:rsidR="000D3755" w:rsidRPr="004A5E70" w:rsidRDefault="000D3755" w:rsidP="00924129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Мярка 1.5. Предотвратяване, разкриване, разследване и противодействие на измамите и нарушенията на митническото, валутното и акцизно  законодателство и законодателството на Европейския съюз, възлагащо контролни функции на митническите органи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1.5.1.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Провеждане на международни операции по противодействието във връзка с митническата дейност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международни операции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45"/>
          <w:jc w:val="center"/>
        </w:trPr>
        <w:tc>
          <w:tcPr>
            <w:tcW w:w="4360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проверки/брой обменени съобщения по време на оперативни фази 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изпратени доклади с резултати от операциите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20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1.5.2.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Взаимодействие с митническите органи на ДЧ, включително и за целите на разследването по досъдебни производства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молби за съдействие за целите на разкриване, разследване и наказване на измами, нарушения  и престъпления против митническия и валутен режим</w:t>
            </w:r>
            <w:r w:rsidR="00CF152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F152A" w:rsidRP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3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152A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  <w:p w:rsid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F152A" w:rsidRP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31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1.5.3.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Разкриване, установяване и наказване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митническите, валутни и акцизни нарушения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съставени АУАН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1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НП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одобрени споразумения за прекратяване на АНП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1.5.4.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Ефективно разследване на престъпленията, за които митническите органи разполагат с правомощия по НПК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ind w:firstLineChars="100" w:firstLine="24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образувани досъдебни производства</w:t>
            </w:r>
            <w:r w:rsidR="00924129">
              <w:rPr>
                <w:b w:val="0"/>
                <w:bCs w:val="0"/>
                <w:sz w:val="24"/>
                <w:szCs w:val="24"/>
                <w:lang w:val="en-US" w:eastAsia="en-US"/>
              </w:rPr>
              <w:t>,</w:t>
            </w:r>
            <w:r w:rsidR="00924129">
              <w:rPr>
                <w:b w:val="0"/>
                <w:bCs w:val="0"/>
                <w:sz w:val="24"/>
                <w:szCs w:val="24"/>
                <w:lang w:eastAsia="en-US"/>
              </w:rPr>
              <w:t xml:space="preserve"> в т.ч. възобновени, върнати и превъзложени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приключени досъдебни производства</w:t>
            </w:r>
            <w:r w:rsidR="005243C7">
              <w:rPr>
                <w:b w:val="0"/>
                <w:bCs w:val="0"/>
                <w:sz w:val="24"/>
                <w:szCs w:val="24"/>
                <w:lang w:eastAsia="en-US"/>
              </w:rPr>
              <w:t>, в т.ч. спрени и прекратени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1.5.5.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Организация и/ или участие на национално ниво в международни операции за противодействие на нарушенията на европейското законодателство в областта на акцизите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ind w:firstLineChars="100" w:firstLine="24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международни операции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06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 в рамките на операцията</w:t>
            </w:r>
          </w:p>
          <w:p w:rsidR="00412A5E" w:rsidRDefault="00412A5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12A5E" w:rsidRPr="00412A5E" w:rsidRDefault="00412A5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изпратени доклади с резултаати от операциите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1.6.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Прилагане на модерни методи по оценка и анализ на риска, с оглед ефективно противодействие на нарушенията с акцизни стоки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89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1.6.1.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Контрол при приема и обработката на акцизни и рекапитулативни декларации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приети акцизни и рекапитулативни декларации, събрана допълнителна информация по тях и анализирани рискови индикатори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464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актове за установяване на задължения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CF152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1.7. Защита на националната класифицирана информация (КИ) и КИ на ЕС от нерегламентиран достъп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  <w:p w:rsid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F152A" w:rsidRPr="00CF152A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31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1.7.1. </w:t>
            </w:r>
            <w:r w:rsidR="00AE1756" w:rsidRPr="00AE1756">
              <w:rPr>
                <w:b w:val="0"/>
                <w:bCs w:val="0"/>
                <w:sz w:val="24"/>
                <w:szCs w:val="24"/>
                <w:lang w:val="en-US" w:eastAsia="en-US"/>
              </w:rPr>
              <w:t>Повишаване на подготовката на служителите за работа с документи, съдържащи КИ, съгласно изискванията на ЗЗКИ и Решение на Съвета на ЕС № 2013/488/ЕС от 23.09. 2013 г. относно правилата за сигурност за защита на класифицирана информация на EC.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Отдел „Звено по сигурността” в ЦМУ (ОЗС),</w:t>
            </w: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br/>
              <w:t>митници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D3755" w:rsidRPr="00CF152A" w:rsidRDefault="000D3755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- своевременно обучение на новоназначени служители</w:t>
            </w:r>
            <w:r w:rsidR="00CF152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31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69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34562">
              <w:rPr>
                <w:b w:val="0"/>
                <w:bCs w:val="0"/>
                <w:sz w:val="24"/>
                <w:szCs w:val="24"/>
                <w:lang w:val="en-US" w:eastAsia="en-US"/>
              </w:rPr>
              <w:t>- провеждане на текущо обучение по актуални въпроси, свързани със защитата на 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40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5336E1" w:rsidRPr="005336E1" w:rsidRDefault="000D3755" w:rsidP="005336E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1.7.2. </w:t>
            </w:r>
            <w:r w:rsidR="005336E1"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Осигуряване на създаването, обработката, съхраняването и обмена на национална КИ и КИ на ЕС посредством автоматизирани информационни системи (АИС):</w:t>
            </w:r>
          </w:p>
          <w:p w:rsidR="005336E1" w:rsidRPr="005336E1" w:rsidRDefault="005336E1" w:rsidP="005336E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 w:rsidR="004109CE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въвеждане в експлоатация на работни станции от АИС „EUROPOL BG” в ЦМУ за криптиран обмен на  КИ с ниво „RESTREINT UE/EU RESTRICTED” с ЕВРОПОЛ по проект SIENA-България;</w:t>
            </w:r>
          </w:p>
          <w:p w:rsidR="004109CE" w:rsidRPr="004109CE" w:rsidRDefault="005336E1" w:rsidP="00134562">
            <w:pPr>
              <w:rPr>
                <w:sz w:val="24"/>
                <w:szCs w:val="24"/>
                <w:lang w:eastAsia="en-US"/>
              </w:rPr>
            </w:pP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 w:rsidR="004109CE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финализиране процеса на акредитация на АИС за КИ в митниците</w:t>
            </w:r>
            <w:r w:rsidR="004109CE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ОЗС, </w:t>
            </w: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br/>
              <w:t>ДМОС/ ДКИС – МВР, митници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до финализиране на процедурите за акредитация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275EE" w:rsidRDefault="000D3755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- получаване на сертификати за сигурност за системите от ДКСИ и ДАНС</w:t>
            </w:r>
            <w:r w:rsidR="00CF152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F152A" w:rsidRPr="00CF152A" w:rsidRDefault="00CF152A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Default="000D3755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br/>
              <w:t>- въвеждане в експлоатация</w:t>
            </w:r>
          </w:p>
          <w:p w:rsidR="004109CE" w:rsidRPr="00A275EE" w:rsidRDefault="004109CE" w:rsidP="00CF152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Мярка 1.8. </w:t>
            </w:r>
            <w:r w:rsidR="005336E1" w:rsidRPr="005336E1">
              <w:rPr>
                <w:sz w:val="24"/>
                <w:szCs w:val="24"/>
                <w:lang w:val="en-US" w:eastAsia="en-US"/>
              </w:rPr>
              <w:t>Защита на митническите учреждения с цел осигуряване изпълнението на възложените им функции и задачи при бедствие или друга извънредна ситуация, включително във военно време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099D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099D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099D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829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5336E1" w:rsidRPr="005336E1" w:rsidRDefault="000D3755" w:rsidP="005336E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1.8.1. </w:t>
            </w:r>
            <w:r w:rsidR="005336E1"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За изпълнение на разпоредбите на Директивата за привеждане на страната в готовност за работа във военно време, приета с Решение на № 582 от 14.07.2016 г. на Министерския съвет, разработване на:</w:t>
            </w:r>
          </w:p>
          <w:p w:rsidR="005336E1" w:rsidRPr="005336E1" w:rsidRDefault="005336E1" w:rsidP="005336E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- план на Агенция „Митници“ (АМ);</w:t>
            </w:r>
          </w:p>
          <w:p w:rsidR="005336E1" w:rsidRPr="005336E1" w:rsidRDefault="005336E1" w:rsidP="005336E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- лични планове на ръководителите на всички административни звена в ЦМУ;</w:t>
            </w:r>
          </w:p>
          <w:p w:rsidR="000D3755" w:rsidRPr="004A5E70" w:rsidRDefault="005336E1" w:rsidP="005336E1">
            <w:pPr>
              <w:rPr>
                <w:sz w:val="24"/>
                <w:szCs w:val="24"/>
                <w:lang w:val="en-US" w:eastAsia="en-US"/>
              </w:rPr>
            </w:pPr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>указания</w:t>
            </w:r>
            <w:proofErr w:type="gramEnd"/>
            <w:r w:rsidRPr="005336E1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до началниците на митници.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5336E1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ОЗС, работна група в 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31.07.2017 г.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006A" w:rsidRDefault="00EE006A" w:rsidP="00EE006A">
            <w:pPr>
              <w:ind w:left="-92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съгласуване на плановете с МФ</w:t>
            </w:r>
          </w:p>
          <w:p w:rsidR="000D3755" w:rsidRPr="005243C7" w:rsidRDefault="005336E1" w:rsidP="00EE006A">
            <w:pPr>
              <w:ind w:left="-92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и с директора на АМ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86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1407"/>
          <w:jc w:val="center"/>
        </w:trPr>
        <w:tc>
          <w:tcPr>
            <w:tcW w:w="436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1.8.2.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5D6ECA" w:rsidRPr="005D6ECA">
              <w:rPr>
                <w:b w:val="0"/>
                <w:bCs w:val="0"/>
                <w:sz w:val="24"/>
                <w:szCs w:val="24"/>
                <w:lang w:val="en-US" w:eastAsia="en-US"/>
              </w:rPr>
              <w:t>Поддържане в актуално състояние на Военновременния план на АМ.</w:t>
            </w:r>
          </w:p>
        </w:tc>
        <w:tc>
          <w:tcPr>
            <w:tcW w:w="2776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ОЗС, ТМУ</w:t>
            </w:r>
          </w:p>
        </w:tc>
        <w:tc>
          <w:tcPr>
            <w:tcW w:w="2594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31.09.2017 г. и периодично - на основата на настъпили структурни промени или промени на нормативната база</w:t>
            </w:r>
          </w:p>
        </w:tc>
        <w:tc>
          <w:tcPr>
            <w:tcW w:w="3536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ECA" w:rsidRPr="005243C7" w:rsidRDefault="005D6ECA" w:rsidP="005D6EC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- съгласуване на плана с МФ</w:t>
            </w:r>
          </w:p>
          <w:p w:rsidR="000D3755" w:rsidRPr="005243C7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34562" w:rsidRDefault="000D3755" w:rsidP="000D3755">
            <w:pPr>
              <w:jc w:val="center"/>
              <w:rPr>
                <w:bCs w:val="0"/>
                <w:sz w:val="24"/>
                <w:szCs w:val="24"/>
                <w:lang w:val="en-US" w:eastAsia="en-US"/>
              </w:rPr>
            </w:pPr>
            <w:r w:rsidRPr="00134562">
              <w:rPr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  <w:rPrChange w:id="2" w:author="DDochev" w:date="2016-12-07T12:38:00Z">
                  <w:rPr>
                    <w:b w:val="0"/>
                    <w:bCs w:val="0"/>
                    <w:sz w:val="24"/>
                    <w:szCs w:val="24"/>
                    <w:highlight w:val="yellow"/>
                    <w:lang w:val="en-US" w:eastAsia="en-US"/>
                  </w:rPr>
                </w:rPrChange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  <w:rPrChange w:id="3" w:author="DDochev" w:date="2016-12-07T12:38:00Z">
                  <w:rPr>
                    <w:b w:val="0"/>
                    <w:bCs w:val="0"/>
                    <w:sz w:val="24"/>
                    <w:szCs w:val="24"/>
                    <w:highlight w:val="yellow"/>
                    <w:lang w:val="en-US" w:eastAsia="en-US"/>
                  </w:rPr>
                </w:rPrChange>
              </w:rPr>
            </w:pPr>
          </w:p>
        </w:tc>
        <w:tc>
          <w:tcPr>
            <w:tcW w:w="353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5243C7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  <w:rPrChange w:id="4" w:author="DDochev" w:date="2016-12-07T12:38:00Z">
                  <w:rPr>
                    <w:b w:val="0"/>
                    <w:bCs w:val="0"/>
                    <w:sz w:val="24"/>
                    <w:szCs w:val="24"/>
                    <w:highlight w:val="yellow"/>
                    <w:lang w:val="en-US" w:eastAsia="en-US"/>
                  </w:rPr>
                </w:rPrChange>
              </w:rPr>
            </w:pPr>
          </w:p>
        </w:tc>
        <w:tc>
          <w:tcPr>
            <w:tcW w:w="290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5D6ECA" w:rsidRPr="004A5E70" w:rsidTr="00C63E16">
        <w:trPr>
          <w:trHeight w:val="276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5D6ECA" w:rsidRPr="004A5E70" w:rsidRDefault="00BF382E" w:rsidP="000D375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</w:t>
            </w:r>
            <w:r w:rsidR="005D6ECA" w:rsidRPr="005D6ECA">
              <w:rPr>
                <w:sz w:val="24"/>
                <w:szCs w:val="24"/>
                <w:lang w:val="en-US" w:eastAsia="en-US"/>
              </w:rPr>
              <w:t xml:space="preserve">ейност 1.8.3. </w:t>
            </w:r>
            <w:r w:rsidR="005D6ECA" w:rsidRPr="00BF382E">
              <w:rPr>
                <w:b w:val="0"/>
                <w:sz w:val="24"/>
                <w:szCs w:val="24"/>
                <w:lang w:val="en-US" w:eastAsia="en-US"/>
              </w:rPr>
              <w:t>Поддържане в актуално състояние на плановете на митническите учреждения за защита на пребиваващите при бедствие или друга извънредна ситуация, включително при заплаха от евентуален терористичен акт или извършен такъв, и тяхното по-нататъшно усвояване от служителите и длъжностните лица.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82E" w:rsidRPr="005243C7" w:rsidRDefault="00BF382E" w:rsidP="00BF382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ОЗС, </w:t>
            </w:r>
          </w:p>
          <w:p w:rsidR="005D6ECA" w:rsidRPr="005243C7" w:rsidRDefault="00BF382E" w:rsidP="00BF382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митници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82E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31.01.2017 г. за цму, 28.02.2017 г. за митниците;</w:t>
            </w:r>
          </w:p>
          <w:p w:rsidR="005D6ECA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периодично - на основата на настъпили структурни промени или промени на нормативната база</w:t>
            </w:r>
          </w:p>
        </w:tc>
        <w:tc>
          <w:tcPr>
            <w:tcW w:w="3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82E" w:rsidRDefault="00BF382E" w:rsidP="00BF382E">
            <w:pPr>
              <w:ind w:right="-207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- съгласуване на плановете с органите на МВР и ДАНС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EE006A" w:rsidRPr="00EE006A" w:rsidRDefault="00EE006A" w:rsidP="00BF382E">
            <w:pPr>
              <w:ind w:right="-207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5D6ECA" w:rsidRPr="00EE006A" w:rsidRDefault="00BF382E" w:rsidP="00BF382E">
            <w:pPr>
              <w:ind w:right="-207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обучения, тренировки и практически занятия със служителите и длъжностните лица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D6ECA" w:rsidRPr="004A5E70" w:rsidRDefault="005D6EC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BF382E" w:rsidRPr="004A5E70" w:rsidTr="0073118F">
        <w:trPr>
          <w:trHeight w:val="2147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382E" w:rsidRDefault="0023352A" w:rsidP="000D375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</w:t>
            </w:r>
            <w:r w:rsidR="00BF382E" w:rsidRPr="00BF382E">
              <w:rPr>
                <w:sz w:val="24"/>
                <w:szCs w:val="24"/>
                <w:lang w:eastAsia="en-US"/>
              </w:rPr>
              <w:t xml:space="preserve">ейност 1.8.4. </w:t>
            </w:r>
            <w:r w:rsidR="00BF382E" w:rsidRPr="0023352A">
              <w:rPr>
                <w:b w:val="0"/>
                <w:sz w:val="24"/>
                <w:szCs w:val="24"/>
                <w:lang w:eastAsia="en-US"/>
              </w:rPr>
              <w:t>Ефективен и действен контрол за стриктно спазване на охранителния и пропускателния режим. Поддържане техническата готовност на системите за сигурност с цел намаляване до минимум на риска от възникването на бедствени или други извънредни ситуации.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52A" w:rsidRPr="005243C7" w:rsidRDefault="0023352A" w:rsidP="0023352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ОЗС, </w:t>
            </w:r>
          </w:p>
          <w:p w:rsidR="00BF382E" w:rsidRPr="005243C7" w:rsidRDefault="0023352A" w:rsidP="0023352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митници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82E" w:rsidRPr="005243C7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52A" w:rsidRDefault="0023352A" w:rsidP="00233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- резултати от извършени проверки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EE006A" w:rsidRPr="00EE006A" w:rsidRDefault="00EE006A" w:rsidP="00233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BF382E" w:rsidRPr="00EE006A" w:rsidRDefault="0023352A" w:rsidP="00233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>профилактика</w:t>
            </w:r>
            <w:proofErr w:type="gramEnd"/>
            <w:r w:rsidRPr="005243C7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ремонти на системите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F382E" w:rsidRPr="004A5E70" w:rsidRDefault="00BF382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73118F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1.9.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</w:t>
            </w:r>
            <w:r w:rsidRPr="004A5E70">
              <w:rPr>
                <w:sz w:val="24"/>
                <w:szCs w:val="24"/>
                <w:lang w:val="en-US" w:eastAsia="en-US"/>
              </w:rPr>
              <w:t>Провеждане на одитни ангажименти за даване на увереност и консултиране на структури/</w:t>
            </w:r>
            <w:r w:rsidR="00EE006A">
              <w:rPr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процеси при извършването на дейности по мерките за постигане на целта.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both"/>
              <w:rPr>
                <w:rFonts w:ascii="TimesNewRomanPSMT" w:hAnsi="TimesNewRomanPSMT"/>
                <w:sz w:val="24"/>
                <w:szCs w:val="24"/>
                <w:lang w:val="en-US" w:eastAsia="en-US"/>
              </w:rPr>
            </w:pPr>
            <w:r w:rsidRPr="004A5E70">
              <w:rPr>
                <w:rFonts w:ascii="TimesNewRomanPSMT" w:hAnsi="TimesNewRomanPSMT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90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EE00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1.9.1.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структури/процеси.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одитни доклади, в т. ч. брой дадени и брой изпълнени препоръки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214F54" w:rsidRPr="004A5E70" w:rsidTr="00C63E16">
        <w:trPr>
          <w:trHeight w:val="942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F6C4"/>
          </w:tcPr>
          <w:p w:rsidR="00214F54" w:rsidRPr="004A5E70" w:rsidRDefault="00DF4FEE" w:rsidP="00D35419">
            <w:pPr>
              <w:rPr>
                <w:sz w:val="24"/>
                <w:szCs w:val="24"/>
                <w:lang w:val="en-US" w:eastAsia="en-US"/>
              </w:rPr>
            </w:pPr>
            <w:r w:rsidRPr="00DF4FEE">
              <w:rPr>
                <w:sz w:val="24"/>
                <w:szCs w:val="24"/>
                <w:lang w:val="en-US" w:eastAsia="en-US"/>
              </w:rPr>
              <w:t xml:space="preserve">Мярка 1.10. </w:t>
            </w:r>
            <w:r w:rsidRPr="00D14C4D">
              <w:rPr>
                <w:b w:val="0"/>
                <w:sz w:val="24"/>
                <w:szCs w:val="24"/>
                <w:lang w:val="en-US" w:eastAsia="en-US"/>
              </w:rPr>
              <w:t>Повишаване на мрежовата и информационната сигурност на Агенция „Митници“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3826DE">
            <w:pPr>
              <w:jc w:val="center"/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214F54" w:rsidRPr="004A5E70" w:rsidTr="00C63E16">
        <w:trPr>
          <w:trHeight w:val="972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</w:tcPr>
          <w:p w:rsidR="00214F54" w:rsidRPr="004A5E70" w:rsidRDefault="00DF4FEE" w:rsidP="00DF4FEE">
            <w:pPr>
              <w:rPr>
                <w:sz w:val="24"/>
                <w:szCs w:val="24"/>
                <w:lang w:val="en-US" w:eastAsia="en-US"/>
              </w:rPr>
            </w:pPr>
            <w:r w:rsidRPr="00DF4FEE">
              <w:rPr>
                <w:sz w:val="24"/>
                <w:szCs w:val="24"/>
                <w:lang w:val="en-US" w:eastAsia="en-US"/>
              </w:rPr>
              <w:t xml:space="preserve">Дейност 1.10.1. </w:t>
            </w:r>
            <w:r w:rsidRPr="00DF4FEE">
              <w:rPr>
                <w:b w:val="0"/>
                <w:sz w:val="24"/>
                <w:szCs w:val="24"/>
                <w:lang w:val="en-US" w:eastAsia="en-US"/>
              </w:rPr>
              <w:t>Внедряване на „Система за управление на информационната сигурност</w:t>
            </w:r>
            <w:proofErr w:type="gramStart"/>
            <w:r w:rsidRPr="00DF4FEE">
              <w:rPr>
                <w:b w:val="0"/>
                <w:sz w:val="24"/>
                <w:szCs w:val="24"/>
                <w:lang w:val="en-US" w:eastAsia="en-US"/>
              </w:rPr>
              <w:t>“ по</w:t>
            </w:r>
            <w:proofErr w:type="gramEnd"/>
            <w:r w:rsidRPr="00DF4FEE">
              <w:rPr>
                <w:b w:val="0"/>
                <w:sz w:val="24"/>
                <w:szCs w:val="24"/>
                <w:lang w:val="en-US" w:eastAsia="en-US"/>
              </w:rPr>
              <w:t xml:space="preserve"> смисъла на ISO 27001.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DF4FEE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>ЗМИС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3826DE" w:rsidP="003826DE">
            <w:pPr>
              <w:jc w:val="center"/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  <w:t>2017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F4FEE" w:rsidRPr="00DF4FEE" w:rsidRDefault="00DF4FEE" w:rsidP="00DF4FE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>- разработени и утвърдени вътрешни правила за мрежова и информационна сигурност по модела на "Системи за управление на информационната сигурност", регламентиран с изискванията на международния стандарт ISO 27001:2005 и в съответствие с изискванията на наредбата за общите изисквания за оперативна съвместимост и информационна сигурност;</w:t>
            </w:r>
          </w:p>
          <w:p w:rsidR="00DF4FEE" w:rsidRPr="00DF4FEE" w:rsidRDefault="00DF4FEE" w:rsidP="00DF4FE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214F54" w:rsidRPr="004A5E70" w:rsidRDefault="00DF4FEE" w:rsidP="00DF4FEE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>сертификация</w:t>
            </w:r>
            <w:proofErr w:type="gramEnd"/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вътрешните правила като "Система за управление на информационната сигурност" по смисъла на ISO 27001:2005 от оправомощена за това организация.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214F54" w:rsidRPr="004A5E70" w:rsidTr="00C63E16">
        <w:trPr>
          <w:trHeight w:val="2220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</w:tcPr>
          <w:p w:rsidR="00214F54" w:rsidRPr="004A5E70" w:rsidRDefault="00DF4FEE" w:rsidP="00DF4FEE">
            <w:pPr>
              <w:rPr>
                <w:sz w:val="24"/>
                <w:szCs w:val="24"/>
                <w:lang w:val="en-US" w:eastAsia="en-US"/>
              </w:rPr>
            </w:pPr>
            <w:r w:rsidRPr="00DF4FEE">
              <w:rPr>
                <w:sz w:val="24"/>
                <w:szCs w:val="24"/>
                <w:lang w:val="en-US" w:eastAsia="en-US"/>
              </w:rPr>
              <w:lastRenderedPageBreak/>
              <w:t xml:space="preserve">Дейност 1.10.2. </w:t>
            </w:r>
            <w:r w:rsidRPr="00DF4FEE">
              <w:rPr>
                <w:b w:val="0"/>
                <w:sz w:val="24"/>
                <w:szCs w:val="24"/>
                <w:lang w:val="en-US" w:eastAsia="en-US"/>
              </w:rPr>
              <w:t>Изграждане на защитна инфраструктура с адаптивна архитектура.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DF4FEE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b w:val="0"/>
                <w:bCs w:val="0"/>
                <w:sz w:val="24"/>
                <w:szCs w:val="24"/>
                <w:lang w:val="en-US" w:eastAsia="en-US"/>
              </w:rPr>
              <w:t>ЗМИС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3826DE" w:rsidP="003826DE">
            <w:pPr>
              <w:jc w:val="center"/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</w:pPr>
            <w:r w:rsidRPr="00DF4FEE">
              <w:rPr>
                <w:rFonts w:ascii="TimesNewRomanPSMT" w:hAnsi="TimesNewRomanPSMT"/>
                <w:b w:val="0"/>
                <w:bCs w:val="0"/>
                <w:sz w:val="24"/>
                <w:szCs w:val="24"/>
                <w:lang w:val="en-US" w:eastAsia="en-US"/>
              </w:rPr>
              <w:t>2017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37A9C" w:rsidRDefault="00737A9C" w:rsidP="00737A9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37A9C">
              <w:rPr>
                <w:b w:val="0"/>
                <w:bCs w:val="0"/>
                <w:sz w:val="24"/>
                <w:szCs w:val="24"/>
                <w:lang w:val="en-US" w:eastAsia="en-US"/>
              </w:rPr>
              <w:t>-изградена и пусната в експлоатация защитна инфраструктура;</w:t>
            </w:r>
          </w:p>
          <w:p w:rsidR="00EE006A" w:rsidRPr="00EE006A" w:rsidRDefault="00EE006A" w:rsidP="00737A9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214F54" w:rsidRPr="004A5E70" w:rsidRDefault="00737A9C" w:rsidP="00737A9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737A9C">
              <w:rPr>
                <w:b w:val="0"/>
                <w:bCs w:val="0"/>
                <w:sz w:val="24"/>
                <w:szCs w:val="24"/>
                <w:lang w:val="en-US" w:eastAsia="en-US"/>
              </w:rPr>
              <w:t>-степен на покритие на 12-те критични способности определени в моделът на адаптивна архитектура на сигурността.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F54" w:rsidRPr="004A5E70" w:rsidRDefault="00214F5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330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AF5C78" w:rsidRPr="004A5E70" w:rsidTr="009A601F">
        <w:trPr>
          <w:trHeight w:val="699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AF5C78" w:rsidRPr="00AF5C78" w:rsidRDefault="009A601F" w:rsidP="009A601F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Ц</w:t>
            </w:r>
            <w:r w:rsidR="003826DE" w:rsidRPr="004A5E70">
              <w:rPr>
                <w:sz w:val="24"/>
                <w:szCs w:val="24"/>
                <w:lang w:val="en-US" w:eastAsia="en-US"/>
              </w:rPr>
              <w:t xml:space="preserve">ел 2. </w:t>
            </w:r>
            <w:r>
              <w:rPr>
                <w:sz w:val="24"/>
                <w:szCs w:val="24"/>
                <w:lang w:eastAsia="en-US"/>
              </w:rPr>
              <w:t>П</w:t>
            </w:r>
            <w:r w:rsidR="003826DE" w:rsidRPr="004A5E70">
              <w:rPr>
                <w:sz w:val="24"/>
                <w:szCs w:val="24"/>
                <w:lang w:val="en-US" w:eastAsia="en-US"/>
              </w:rPr>
              <w:t>одпомагане на конкурентоспособността на националните и европейските икономически оператори</w:t>
            </w: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0D3755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2.1.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Модернизация на средата и усъвършенстване работните методи чрез прилагане на подходи, с цел повишаване на степента на хармонизация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0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2.1.1.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Засилване на административния капацитет и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усъвършенстване на процесите в областта на управление на човешките ресурси и развитие на организационната култура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ДОУЧР,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провеждане на конкурси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94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F639E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провеждане на конкурентни подбори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          </w:t>
            </w:r>
          </w:p>
          <w:p w:rsidR="008F70B4" w:rsidRDefault="000D3755" w:rsidP="000D65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прилагане на психологически тестове при назначаване и  кариерно развитие</w:t>
            </w:r>
            <w:r w:rsidR="00475790">
              <w:rPr>
                <w:b w:val="0"/>
                <w:bCs w:val="0"/>
                <w:sz w:val="24"/>
                <w:szCs w:val="24"/>
                <w:lang w:eastAsia="en-US"/>
              </w:rPr>
              <w:t>, съгласно Наредба № Н-1 от 03.06.2016 г. за условията и реда за извършване на изследване за професонална и психологическа пригодност при назначаване и повишаване в длъжност в Агенция „Митници“ на миинстъра на финансите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8F70B4" w:rsidRPr="00EE006A" w:rsidRDefault="008F70B4" w:rsidP="000D65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8F70B4">
              <w:rPr>
                <w:b w:val="0"/>
                <w:bCs w:val="0"/>
                <w:sz w:val="24"/>
                <w:szCs w:val="24"/>
                <w:lang w:val="en-US" w:eastAsia="en-US"/>
              </w:rPr>
              <w:t>- преместване на митнически служители да изпълняват временно друга или същата служба в рамките на митническата администрация с цел противодействие създаването на корупционни канали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0D3755" w:rsidRPr="00EE006A" w:rsidRDefault="008F70B4" w:rsidP="008F70B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8F70B4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8F70B4">
              <w:rPr>
                <w:b w:val="0"/>
                <w:bCs w:val="0"/>
                <w:sz w:val="24"/>
                <w:szCs w:val="24"/>
                <w:lang w:val="en-US" w:eastAsia="en-US"/>
              </w:rPr>
              <w:t>определяне</w:t>
            </w:r>
            <w:proofErr w:type="gramEnd"/>
            <w:r w:rsidRPr="008F70B4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мястото на работа на служителите съгласно Устройствения правилник на Агенция „Митници“</w:t>
            </w:r>
            <w:r w:rsidR="00EE006A"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75790" w:rsidRPr="004A5E70" w:rsidTr="00C63E16">
        <w:trPr>
          <w:trHeight w:val="982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</w:tcPr>
          <w:p w:rsidR="00475790" w:rsidRPr="004A5E70" w:rsidRDefault="000D6592" w:rsidP="00D14C4D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 xml:space="preserve">Дейност </w:t>
            </w:r>
            <w:r w:rsidRPr="000D6592">
              <w:rPr>
                <w:sz w:val="24"/>
                <w:szCs w:val="24"/>
                <w:lang w:val="en-US" w:eastAsia="en-US"/>
              </w:rPr>
              <w:t xml:space="preserve">2.1.2. </w:t>
            </w:r>
            <w:r w:rsidRPr="000D6592">
              <w:rPr>
                <w:b w:val="0"/>
                <w:sz w:val="24"/>
                <w:szCs w:val="24"/>
                <w:lang w:val="en-US" w:eastAsia="en-US"/>
              </w:rPr>
              <w:t>Подобряване на политиката по управление на човешките ресурси в Агенция „Митници“ чрез мобилност в държавната администрация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5790" w:rsidRPr="0073118F" w:rsidDel="00D14C4D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ДОУЧР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5790" w:rsidRPr="0073118F" w:rsidRDefault="0073118F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F70B4" w:rsidRDefault="008F70B4" w:rsidP="00FF639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8F70B4">
              <w:rPr>
                <w:b w:val="0"/>
                <w:bCs w:val="0"/>
                <w:sz w:val="24"/>
                <w:szCs w:val="24"/>
                <w:lang w:eastAsia="en-US"/>
              </w:rPr>
              <w:t>- брой привлечени експерти от други администрации.</w:t>
            </w:r>
          </w:p>
          <w:p w:rsidR="00FF6395" w:rsidRPr="000D6592" w:rsidDel="00D14C4D" w:rsidRDefault="008F70B4" w:rsidP="00FF639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М</w:t>
            </w:r>
            <w:r w:rsidR="00FF6395" w:rsidRPr="00FF6395">
              <w:rPr>
                <w:b w:val="0"/>
                <w:bCs w:val="0"/>
                <w:sz w:val="24"/>
                <w:szCs w:val="24"/>
                <w:lang w:eastAsia="en-US"/>
              </w:rPr>
              <w:t xml:space="preserve">еханизмът за постоянна мобилност (чл. 81а от ЗДСл) има за цел от една страна да разшири възможностите за професионално и кариерно развитие на държавните служители, а от друга да подпомогне структурите на </w:t>
            </w:r>
            <w:r w:rsidR="00FF6395" w:rsidRPr="00FF6395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държавната администрация да подобряват институционалния си капацитет чрез възможността по-бързо да намират необходимите им опитни експерти.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5790" w:rsidRPr="004A5E70" w:rsidRDefault="00475790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F152A">
        <w:trPr>
          <w:trHeight w:val="254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7D548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2.1.</w:t>
            </w:r>
            <w:r w:rsidR="007D5485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Изготвяне на указания за работа на митническите органи с цел еднаквото разбиране и правилното прилагане на акцизното законодателство от митническите служители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67100E" w:rsidRDefault="00D14C4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582" w:rsidRDefault="00A25582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5582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национални инструкции, указания и други вътрешни административни актове във връзка с работни документи и решения на Комитета по акцизите към ЕК</w:t>
            </w:r>
          </w:p>
          <w:p w:rsidR="00A25582" w:rsidRPr="00A25582" w:rsidRDefault="00A25582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A25582" w:rsidRDefault="00A25582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5582">
              <w:rPr>
                <w:b w:val="0"/>
                <w:bCs w:val="0"/>
                <w:sz w:val="24"/>
                <w:szCs w:val="24"/>
                <w:lang w:eastAsia="en-US"/>
              </w:rPr>
              <w:t>- брой указания, публикувани на интранет страницата на АМ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Default="000D3755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A78B9" w:rsidRPr="004A78B9" w:rsidRDefault="004A78B9" w:rsidP="004A78B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 w:rsidR="000D3755" w:rsidRPr="004A5E70" w:rsidTr="00C63E16">
        <w:trPr>
          <w:trHeight w:val="9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EE00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2.1.</w:t>
            </w:r>
            <w:r w:rsidR="007D5485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добри практики с държавите членки и поддържане на сътрудничество във връзка с прилагането на акцизното законодателство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запитвания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37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получени отговори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90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EE00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2.2.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Усъвършенстване на митническите комуникационни и информационни системи за продължаване на процеса по изграждане на електронни митници и предоставяне на широк набор от електронни услуги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803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EE00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Контрол върху работоспособността на информационните системи на АМ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90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Постоянен контрол върху работоспособността и наблюдение на митническите </w:t>
            </w:r>
            <w:r w:rsidR="00C259AB">
              <w:rPr>
                <w:b w:val="0"/>
                <w:bCs w:val="0"/>
                <w:sz w:val="24"/>
                <w:szCs w:val="24"/>
                <w:lang w:eastAsia="en-US"/>
              </w:rPr>
              <w:t xml:space="preserve">и акцизните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информационни системи, включително и взаимовръзката със системите на ЕС в режим на реална експлоатация (оперативен режим)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покрити норми за работоспособност на системите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24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2.2.1.2.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Осигуряване на ефективна поддръжка на потребителите на ИТ-услуги в АМ чрез системата </w:t>
            </w:r>
            <w:r w:rsidR="00C259AB" w:rsidRPr="00C259AB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Сървис </w:t>
            </w:r>
            <w:proofErr w:type="gramStart"/>
            <w:r w:rsidR="00C259AB" w:rsidRPr="00C259AB">
              <w:rPr>
                <w:b w:val="0"/>
                <w:bCs w:val="0"/>
                <w:sz w:val="24"/>
                <w:szCs w:val="24"/>
                <w:lang w:val="en-US" w:eastAsia="en-US"/>
              </w:rPr>
              <w:t>Деск  и</w:t>
            </w:r>
            <w:proofErr w:type="gramEnd"/>
            <w:r w:rsidR="00C259AB" w:rsidRPr="00C259AB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обслужване на Контактен Център (централен обслужващ център за нуждите на Сървис Деск в АМ)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 Възстановяване на ИТ-услугите, засегнати от инциденти, както и разрешаването на възникнали проблеми, свързани с тях.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ДИС, ДЦМУ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затворени заявки за докладвани проблеми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2301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541CEE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2.2.1.3.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Контрол върху работоспособността и наблюдение  на деловодната система на Агенция "Митници" АИДА и на достъпността на предлаганите от АМ </w:t>
            </w:r>
            <w:r w:rsidR="00541CEE">
              <w:rPr>
                <w:b w:val="0"/>
                <w:bCs w:val="0"/>
                <w:sz w:val="24"/>
                <w:szCs w:val="24"/>
                <w:lang w:eastAsia="en-US"/>
              </w:rPr>
              <w:t>3</w:t>
            </w:r>
            <w:r w:rsidR="00C259AB">
              <w:rPr>
                <w:b w:val="0"/>
                <w:bCs w:val="0"/>
                <w:sz w:val="24"/>
                <w:szCs w:val="24"/>
                <w:lang w:eastAsia="en-US"/>
              </w:rPr>
              <w:t>2</w:t>
            </w:r>
            <w:r w:rsidR="00C259A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ЕАУ</w:t>
            </w:r>
            <w:r w:rsidR="00C259AB"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 произтичащото от тях безпроблемно и своевременно обслужване на гражданите, ползватели на ЕАУ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покрити норми за работоспособност на системите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12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2.2.1.4.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C259AB" w:rsidRPr="00C259AB">
              <w:rPr>
                <w:b w:val="0"/>
                <w:bCs w:val="0"/>
                <w:sz w:val="24"/>
                <w:szCs w:val="24"/>
                <w:lang w:val="en-US" w:eastAsia="en-US"/>
              </w:rPr>
              <w:t>Осигуряване на ефективна и безпроблемна работа на екипа на Сървис Деск на АМ чрез усъвършенстване на Сървис Деск и надграждане функционалностите за управление на процесите по поддръжка на ИТ-услугите в Агенция "Митници"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006A" w:rsidRDefault="00EE006A" w:rsidP="00EE006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EE006A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предложения за усъвършенстване / разработени технически задания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EE006A" w:rsidRPr="00EE006A" w:rsidRDefault="00EE006A" w:rsidP="00EE006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EE006A" w:rsidP="00EE006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E006A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 тестове преди внедряването на нова версия на Сървис Деск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441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2.2.1.5.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Поддържане на комуникационна свързаност за обмен на данни между БАЦИС и ИСКГ на НАП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обезпечена постоянна свързаност и обмен на данни между двете информационни системи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2.2.2.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Развитие на процеса на компютъризация в митническата област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2.2.2.1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 Дейности по Процедура за изграждане на нова функционалност в интегрираната компютърна среда на АМ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дейности по процедурата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2.2.2.2.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Актуализация на Политика за ИТ Сигурност на АМ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744F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ЗМИС,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ДИС, ДЦМУ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FB744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актуализиран и одобрен документ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E4E9C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E4E9C" w:rsidRPr="004A5E70" w:rsidRDefault="00AE4E9C" w:rsidP="00AE4E9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AE4E9C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AE4E9C">
              <w:rPr>
                <w:sz w:val="24"/>
                <w:szCs w:val="24"/>
                <w:lang w:val="en-US" w:eastAsia="en-US"/>
              </w:rPr>
              <w:t xml:space="preserve"> 2.2.2.3.  </w:t>
            </w:r>
            <w:r w:rsidRPr="003454A1">
              <w:rPr>
                <w:b w:val="0"/>
                <w:sz w:val="24"/>
                <w:szCs w:val="24"/>
                <w:lang w:val="en-US" w:eastAsia="en-US"/>
              </w:rPr>
              <w:t>Изпълнение на проект „Надграждане на основните системи на Агенция „Митници“ за предоставяне на данни и услуги към външни системи - БИМИС 2020 (фаза 1)“, финансиран по ОПДУ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Default="00AE4E9C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E4E9C">
              <w:rPr>
                <w:b w:val="0"/>
                <w:bCs w:val="0"/>
                <w:sz w:val="24"/>
                <w:szCs w:val="24"/>
                <w:lang w:eastAsia="en-US"/>
              </w:rPr>
              <w:t>ДИС, ДЦМУ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Del="00FB744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E4E9C">
              <w:rPr>
                <w:b w:val="0"/>
                <w:bCs w:val="0"/>
                <w:sz w:val="24"/>
                <w:szCs w:val="24"/>
                <w:lang w:val="en-US" w:eastAsia="en-US"/>
              </w:rPr>
              <w:t>2016-2018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RDefault="00AE4E9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E4E9C">
              <w:rPr>
                <w:b w:val="0"/>
                <w:bCs w:val="0"/>
                <w:sz w:val="24"/>
                <w:szCs w:val="24"/>
                <w:lang w:val="en-US" w:eastAsia="en-US"/>
              </w:rPr>
              <w:t>- реализация на проекта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RDefault="00AE4E9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Развитие на електронни услуги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E4E9C" w:rsidRDefault="000D3755" w:rsidP="000D375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2.2.3.1.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AE4E9C" w:rsidRPr="00AE4E9C">
              <w:rPr>
                <w:b w:val="0"/>
                <w:bCs w:val="0"/>
                <w:sz w:val="24"/>
                <w:szCs w:val="24"/>
                <w:lang w:val="en-US" w:eastAsia="en-US"/>
              </w:rPr>
              <w:t>Изграждане на нова ЕАУ за подаване на искане за регистриране на продажна цена на тютюневи изделия по електронен път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E4E9C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  <w:r w:rsidR="00AE4E9C">
              <w:rPr>
                <w:b w:val="0"/>
                <w:bCs w:val="0"/>
                <w:sz w:val="24"/>
                <w:szCs w:val="24"/>
                <w:lang w:eastAsia="en-US"/>
              </w:rPr>
              <w:t>, ДА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AE4E9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реализация на проекта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E4E9C" w:rsidRPr="004A5E70" w:rsidTr="0073118F">
        <w:trPr>
          <w:trHeight w:val="40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4E9C" w:rsidRPr="004A5E70" w:rsidRDefault="00AE4E9C" w:rsidP="00AE4E9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AE4E9C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AE4E9C">
              <w:rPr>
                <w:sz w:val="24"/>
                <w:szCs w:val="24"/>
                <w:lang w:val="en-US" w:eastAsia="en-US"/>
              </w:rPr>
              <w:t xml:space="preserve"> 2.2.3.2. </w:t>
            </w:r>
            <w:r w:rsidRPr="00E8510A">
              <w:rPr>
                <w:b w:val="0"/>
                <w:sz w:val="24"/>
                <w:szCs w:val="24"/>
                <w:lang w:val="en-US" w:eastAsia="en-US"/>
              </w:rPr>
              <w:t>Предоставяне на услуга – подаване по електронен път на искания и уведомления извън услугите по СУНАУ от лица без регистрация по ЗАДС към уеб-портала БАЦИС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541CEE" w:rsidRDefault="00E8510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E8510A">
              <w:rPr>
                <w:b w:val="0"/>
                <w:bCs w:val="0"/>
                <w:sz w:val="24"/>
                <w:szCs w:val="24"/>
                <w:lang w:val="en-US" w:eastAsia="en-US"/>
              </w:rPr>
              <w:t>ДИС, ДА</w:t>
            </w:r>
            <w:r w:rsidR="00541CEE">
              <w:rPr>
                <w:b w:val="0"/>
                <w:bCs w:val="0"/>
                <w:sz w:val="24"/>
                <w:szCs w:val="24"/>
                <w:lang w:eastAsia="en-US"/>
              </w:rPr>
              <w:t>, ДПК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Del="00AE4E9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8510A">
              <w:rPr>
                <w:b w:val="0"/>
                <w:bCs w:val="0"/>
                <w:sz w:val="24"/>
                <w:szCs w:val="24"/>
                <w:lang w:val="en-US"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RDefault="00E8510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8510A">
              <w:rPr>
                <w:b w:val="0"/>
                <w:bCs w:val="0"/>
                <w:sz w:val="24"/>
                <w:szCs w:val="24"/>
                <w:lang w:val="en-US" w:eastAsia="en-US"/>
              </w:rPr>
              <w:t>- реализация на промяна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4E9C" w:rsidRPr="004A5E70" w:rsidRDefault="00AE4E9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73118F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2.2.4.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Развитие на технологичната инфраструктурна среда в съответствие с по-високите изисквания за електронни услуги и модернизиране на администрацията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27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2.2.4.1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 Анализ на текущото състояние на наличното техническо оборудване и планиране на обновяването му по необходимост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дейности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16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5F5457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2.3.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5F5457">
              <w:rPr>
                <w:sz w:val="24"/>
                <w:szCs w:val="24"/>
                <w:lang w:eastAsia="en-US"/>
              </w:rPr>
              <w:t>О</w:t>
            </w:r>
            <w:r w:rsidRPr="004A5E70">
              <w:rPr>
                <w:sz w:val="24"/>
                <w:szCs w:val="24"/>
                <w:lang w:val="en-US" w:eastAsia="en-US"/>
              </w:rPr>
              <w:t>птимизиране на националните процедури по администриране и контрол на дейностите с акцизни стоки в съответствие с добрите практики по прилагане на европейското законодателство, включително и развитие на Българската акцизна централизирана информационна система (БАЦИС)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90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2.3.1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Анализ и оценка на необходимите промени в съществуващите системи, дефиниране на обхват на бизнес процесите (нови функционалности в БАЦИС, във връзка със законодателни промени и пр.)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предложения за промени в съществуващите системи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546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2.3.2.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Усъвършенстване на БАЦИС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18F" w:rsidRPr="0073118F" w:rsidRDefault="000D3755" w:rsidP="0073118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  <w:r w:rsidR="0073118F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="0073118F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  <w:r w:rsidR="0073118F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73118F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73118F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3118F" w:rsidRPr="00541CEE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73118F" w:rsidRPr="00541CEE">
              <w:rPr>
                <w:b w:val="0"/>
                <w:bCs w:val="0"/>
                <w:sz w:val="24"/>
                <w:szCs w:val="24"/>
                <w:lang w:eastAsia="en-US"/>
              </w:rPr>
              <w:t>ДИС</w:t>
            </w:r>
          </w:p>
          <w:p w:rsidR="0073118F" w:rsidRPr="0073118F" w:rsidRDefault="0073118F" w:rsidP="0073118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предложения за усъвършенстване / разработени технически задания</w:t>
            </w:r>
          </w:p>
          <w:p w:rsidR="00114E99" w:rsidRPr="004A5E70" w:rsidRDefault="00114E9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 тестове преди внедряването на нова версия на БАЦИС</w:t>
            </w:r>
          </w:p>
          <w:p w:rsidR="00114E99" w:rsidRPr="004A5E70" w:rsidRDefault="00AA163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приоритетно използване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БАЦИС в процеса по оценка и анализ на риска, с оглед установяване степента му на работоспособност</w:t>
            </w:r>
          </w:p>
          <w:p w:rsidR="00114E99" w:rsidRPr="004A5E70" w:rsidRDefault="00114E9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</w:tr>
      <w:tr w:rsidR="004A5E70" w:rsidRPr="004A5E70" w:rsidTr="0073118F">
        <w:trPr>
          <w:trHeight w:val="121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63E16">
        <w:trPr>
          <w:trHeight w:val="25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1CEE" w:rsidRPr="00541CEE" w:rsidRDefault="00541CE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48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541CEE" w:rsidRDefault="00541CE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541CEE" w:rsidRPr="00541CEE" w:rsidRDefault="00541CE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F152A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2.3.2.1.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Подобряване на работата с модули „Последващ контрол” и „Възстановяване” на БАЦИС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 , ПК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създадена организация за обобщаване на проблеми при работа 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F152A">
        <w:trPr>
          <w:trHeight w:val="157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предложения за подобряване на съществуващи функционалности и създаване на нови такива;</w:t>
            </w:r>
          </w:p>
        </w:tc>
        <w:tc>
          <w:tcPr>
            <w:tcW w:w="2909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9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тестове преди внедряването на нова версия на БАЦИС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C064D8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064D8" w:rsidRPr="00C40A2B" w:rsidRDefault="00C40A2B" w:rsidP="00C40A2B">
            <w:pPr>
              <w:rPr>
                <w:b w:val="0"/>
                <w:sz w:val="24"/>
                <w:szCs w:val="24"/>
                <w:lang w:eastAsia="en-US"/>
              </w:rPr>
            </w:pPr>
            <w:proofErr w:type="gramStart"/>
            <w:r w:rsidRPr="00C40A2B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C40A2B">
              <w:rPr>
                <w:sz w:val="24"/>
                <w:szCs w:val="24"/>
                <w:lang w:val="en-US" w:eastAsia="en-US"/>
              </w:rPr>
              <w:t xml:space="preserve"> 2.3.2.</w:t>
            </w:r>
            <w:r>
              <w:rPr>
                <w:sz w:val="24"/>
                <w:szCs w:val="24"/>
                <w:lang w:eastAsia="en-US"/>
              </w:rPr>
              <w:t>2</w:t>
            </w:r>
            <w:r w:rsidRPr="00C40A2B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="00647409" w:rsidRPr="00647409">
              <w:rPr>
                <w:b w:val="0"/>
                <w:sz w:val="24"/>
                <w:szCs w:val="24"/>
                <w:lang w:eastAsia="en-US"/>
              </w:rPr>
              <w:t>Оптимизиране на процесите по анализ на риска чрез ефективно използване на модули "ИРС" и "Рисков анализ" на БАЦИС, с оглед подобряване на оперативния контрол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064D8" w:rsidRPr="0044709C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ДМРР,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064D8" w:rsidRPr="0044709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64D8" w:rsidRPr="009A601F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създадена организация за обобщаване на проблеми при работа</w:t>
            </w:r>
            <w:r w:rsidR="009A601F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44709C" w:rsidRPr="0044709C" w:rsidRDefault="0044709C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40A2B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отчети за изпълнението</w:t>
            </w:r>
          </w:p>
          <w:p w:rsidR="00C40A2B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работни срещи</w:t>
            </w:r>
            <w:r w:rsidR="009A601F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44709C" w:rsidRDefault="0044709C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40A2B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сработили ИРС</w:t>
            </w:r>
            <w:r w:rsidR="009A601F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44709C" w:rsidRDefault="0044709C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C40A2B" w:rsidRPr="0044709C" w:rsidRDefault="00C40A2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брой констатирани случаи на </w:t>
            </w:r>
            <w:r w:rsidR="0044709C">
              <w:rPr>
                <w:b w:val="0"/>
                <w:bCs w:val="0"/>
                <w:sz w:val="24"/>
                <w:szCs w:val="24"/>
                <w:lang w:eastAsia="en-US"/>
              </w:rPr>
              <w:t>нарушения след сработване на ИРС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64D8" w:rsidRPr="004A5E70" w:rsidRDefault="00C064D8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73118F">
        <w:trPr>
          <w:trHeight w:val="120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2.3.3. </w:t>
            </w:r>
            <w:r w:rsidR="00E8510A" w:rsidRPr="00E8510A">
              <w:rPr>
                <w:b w:val="0"/>
                <w:bCs w:val="0"/>
                <w:sz w:val="24"/>
                <w:szCs w:val="24"/>
                <w:lang w:val="en-US" w:eastAsia="en-US"/>
              </w:rPr>
              <w:t>Изграждане на нова функционалност в БАЦИС регистър за продажните цени на тютюневите изделия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1E2A5B" w:rsidRDefault="005B3A9F" w:rsidP="001E2A5B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ДИС,</w:t>
            </w:r>
            <w:r w:rsidR="008F7742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E8510A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E8510A" w:rsidRDefault="000D3755" w:rsidP="00E8510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реализация на </w:t>
            </w:r>
            <w:r w:rsidR="00E8510A">
              <w:rPr>
                <w:b w:val="0"/>
                <w:bCs w:val="0"/>
                <w:sz w:val="24"/>
                <w:szCs w:val="24"/>
                <w:lang w:eastAsia="en-US"/>
              </w:rPr>
              <w:t>функционалността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73118F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Мярка 2.4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sz w:val="24"/>
                <w:szCs w:val="24"/>
                <w:lang w:val="en-US" w:eastAsia="en-US"/>
              </w:rPr>
              <w:t>Усъвършенстване на модул „Пътни такси и разрешителен режим”, като основна база данни за извършване на проверки въз основа на анализ на риска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9A601F">
        <w:trPr>
          <w:trHeight w:val="222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2.4.1.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Усъвършенстване на модул ПТРР чрез оптимизиране на митническия контрол при използването на функционалността за анализ на риска в модула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8F774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="0073659F" w:rsidRPr="004A5E70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8F7742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7742" w:rsidRDefault="000D3755" w:rsidP="0098600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реализирани функционалности в модул ПТРР </w:t>
            </w:r>
            <w:r w:rsidR="00E8510A" w:rsidRPr="00E8510A">
              <w:rPr>
                <w:b w:val="0"/>
                <w:bCs w:val="0"/>
                <w:sz w:val="24"/>
                <w:szCs w:val="24"/>
                <w:lang w:val="en-US" w:eastAsia="en-US"/>
              </w:rPr>
              <w:t>за следене на пътническия трафик</w:t>
            </w:r>
            <w:r w:rsidR="008F7742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 </w:t>
            </w:r>
          </w:p>
          <w:p w:rsidR="004C62F8" w:rsidRPr="008F7742" w:rsidRDefault="000D3755" w:rsidP="0098600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                                                                                      -масово въвеждане на заплащане на пътните такси с терминали ПОС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8F774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2.5.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Участие в разработването на нови международни стандарти на ЕС в осъществяването на митническата дейност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FA0D21" w:rsidRPr="004A5E70" w:rsidTr="00CF152A">
        <w:trPr>
          <w:trHeight w:val="136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</w:tcPr>
          <w:p w:rsidR="00FA0D21" w:rsidRPr="004A5E70" w:rsidRDefault="00FA0D21" w:rsidP="000D3755">
            <w:pPr>
              <w:rPr>
                <w:sz w:val="24"/>
                <w:szCs w:val="24"/>
                <w:lang w:val="en-US" w:eastAsia="en-US"/>
              </w:rPr>
            </w:pPr>
            <w:r w:rsidRPr="00FA0D21">
              <w:rPr>
                <w:sz w:val="24"/>
                <w:szCs w:val="24"/>
                <w:lang w:val="en-US" w:eastAsia="en-US"/>
              </w:rPr>
              <w:t xml:space="preserve">Дейност 2.5.1. </w:t>
            </w:r>
            <w:r w:rsidRPr="00FA0D21">
              <w:rPr>
                <w:b w:val="0"/>
                <w:sz w:val="24"/>
                <w:szCs w:val="24"/>
                <w:lang w:val="en-US" w:eastAsia="en-US"/>
              </w:rPr>
              <w:t>Подготовка на митническата администрация за българското председателство на РГ „Митнически съюз“ и РГ „Митническо сътрудничество“ към Съвета на ЕС през 2018 г.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</w:p>
          <w:p w:rsidR="00FA0D21" w:rsidRPr="004A5E70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D21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31.12.2017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финализиране на състава на екипите за двете РГ</w:t>
            </w:r>
          </w:p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изготвянето на програма на триото EE, BG, AT по митническите въпроси</w:t>
            </w:r>
          </w:p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фишове по откритите досиета</w:t>
            </w:r>
          </w:p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централизираните обучения за подготовка на Екипа на Председателството</w:t>
            </w:r>
          </w:p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обучения към Генералния секретариат на Съвета на ЕС</w:t>
            </w:r>
          </w:p>
          <w:p w:rsidR="00FA0D21" w:rsidRPr="00FA0D21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засилено участие в заседанияна на двете РГ</w:t>
            </w:r>
          </w:p>
          <w:p w:rsidR="00FA0D21" w:rsidRPr="004A5E70" w:rsidRDefault="00FA0D21" w:rsidP="00FA0D2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- планиране на организацията и логистиката на събитията в България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0D21" w:rsidRPr="004A5E70" w:rsidRDefault="00FA0D21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A5E70" w:rsidRPr="004A5E70" w:rsidTr="00CF152A">
        <w:trPr>
          <w:trHeight w:val="1123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FA0D2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2.5.</w:t>
            </w:r>
            <w:r w:rsidR="00FA0D21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Анализ, изготвяне и съгласуване на позиции по теми и досиета за разглеждане в работните органи на ЕС във връзка с разработване на законодателството в митническата област и на инструментите за прилагането му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6416" w:rsidRDefault="00B0641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B06416" w:rsidRDefault="00B0641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B06416" w:rsidRDefault="00B0641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B06416" w:rsidRDefault="00B0641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  <w:r w:rsidR="00B06416">
              <w:rPr>
                <w:b w:val="0"/>
                <w:bCs w:val="0"/>
                <w:sz w:val="24"/>
                <w:szCs w:val="24"/>
                <w:lang w:val="en-US" w:eastAsia="en-US"/>
              </w:rPr>
              <w:t>,</w:t>
            </w:r>
            <w:r w:rsidR="00B06416">
              <w:t xml:space="preserve"> </w:t>
            </w:r>
            <w:r w:rsidR="00B06416" w:rsidRPr="00B06416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D3755" w:rsidRPr="00CF152A" w:rsidRDefault="000D3755" w:rsidP="00CF152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рамкови позиции и позиции по досиета за разглеждане от Съвета на ЕС</w:t>
            </w:r>
            <w:r w:rsidR="00CF152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82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указания за участие в комитети и работни групи към ЕК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F152A">
        <w:trPr>
          <w:trHeight w:val="81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FA0D2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2.5.</w:t>
            </w:r>
            <w:r w:rsidR="00FA0D21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Пряко участие в дейността на работните органи на ЕС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работни групи към Съвета на ЕС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32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Комитета по Митническия кодекс</w:t>
            </w:r>
            <w:r w:rsidR="00FA0D21"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, в Митническата Експертна група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в други комитети и работни групи към ЕК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Default="000D3755" w:rsidP="00B06416">
            <w:pPr>
              <w:rPr>
                <w:ins w:id="5" w:author="DDochev" w:date="2016-12-05T16:44:00Z"/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2.5.</w:t>
            </w:r>
            <w:r w:rsidR="00FA0D21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Пряко участие в работни групи и семинари по програмите на ЕС „Митници 2020” и „Фискалис 2020”</w:t>
            </w:r>
          </w:p>
          <w:p w:rsidR="00FA0D21" w:rsidRPr="00FA0D21" w:rsidRDefault="00FA0D21" w:rsidP="00B06416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по програма „Митници”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по програма „Фискалис”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B0641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Мярка 2.6. </w:t>
            </w:r>
            <w:r w:rsidRPr="00B06416">
              <w:rPr>
                <w:sz w:val="24"/>
                <w:szCs w:val="24"/>
                <w:lang w:val="en-US" w:eastAsia="en-US"/>
              </w:rPr>
              <w:t>Провеждане на одитни ангажименти за даване на увереност и консултиране на структури/</w:t>
            </w:r>
            <w:r w:rsidR="00B06416">
              <w:rPr>
                <w:sz w:val="24"/>
                <w:szCs w:val="24"/>
                <w:lang w:val="en-US" w:eastAsia="en-US"/>
              </w:rPr>
              <w:t xml:space="preserve"> </w:t>
            </w:r>
            <w:r w:rsidRPr="00B06416">
              <w:rPr>
                <w:sz w:val="24"/>
                <w:szCs w:val="24"/>
                <w:lang w:val="en-US" w:eastAsia="en-US"/>
              </w:rPr>
              <w:t>процеси при извършването на дейности по мерките за постигане на целта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222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2.6.1.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 процеси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изготвени одитни доклади, в т. ч. брой дадени и брой изпълнени препоръки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0D3755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755" w:rsidRPr="004A5E70" w:rsidRDefault="000D3755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AF5C78" w:rsidRPr="004A5E70" w:rsidTr="009A601F">
        <w:trPr>
          <w:trHeight w:val="645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AF5C78" w:rsidRPr="00AF5C78" w:rsidRDefault="009A601F" w:rsidP="009A601F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Ц</w:t>
            </w:r>
            <w:r w:rsidR="003826DE" w:rsidRPr="004A5E70">
              <w:rPr>
                <w:sz w:val="24"/>
                <w:szCs w:val="24"/>
                <w:lang w:val="en-US" w:eastAsia="en-US"/>
              </w:rPr>
              <w:t xml:space="preserve">ел 3. </w:t>
            </w:r>
            <w:r>
              <w:rPr>
                <w:sz w:val="24"/>
                <w:szCs w:val="24"/>
                <w:lang w:eastAsia="en-US"/>
              </w:rPr>
              <w:t>У</w:t>
            </w:r>
            <w:r w:rsidR="003826DE" w:rsidRPr="004A5E70">
              <w:rPr>
                <w:sz w:val="24"/>
                <w:szCs w:val="24"/>
                <w:lang w:val="en-US" w:eastAsia="en-US"/>
              </w:rPr>
              <w:t>лесняване на законната търговия</w:t>
            </w:r>
          </w:p>
        </w:tc>
      </w:tr>
      <w:tr w:rsidR="000D3755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3755" w:rsidRPr="004A5E70" w:rsidRDefault="000D3755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0D3755" w:rsidRPr="004A5E70" w:rsidTr="009A601F">
        <w:trPr>
          <w:trHeight w:val="127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B0641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3.1.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Подобряване на системите за контрол, с цел улеснение движението на стоките и намаляване на административната тежест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9A601F">
        <w:trPr>
          <w:trHeight w:val="120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0D3755" w:rsidP="00B0641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3.1.1.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Актуализиране на нормативната уредба с оглед оптимизиране на контрол</w:t>
            </w:r>
            <w:r w:rsidR="004C62F8" w:rsidRPr="004A5E70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облекчаване на административните процедури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9A601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създадени конкретни рискови области за всяка митница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C63E16">
        <w:trPr>
          <w:trHeight w:val="331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тримесечно отчитане на промяната в ситуацията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0D3755" w:rsidRPr="004A5E70" w:rsidRDefault="000D3755" w:rsidP="00B0641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3.2.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Създаване на улеснения за икономическите оператори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0D3755" w:rsidRPr="004A5E70" w:rsidRDefault="00FB0DCC" w:rsidP="00B0641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Организиране, координиране и контролиране на дейността, свързана с издаване на </w:t>
            </w:r>
            <w:r w:rsidR="00C55C35">
              <w:rPr>
                <w:b w:val="0"/>
                <w:bCs w:val="0"/>
                <w:sz w:val="24"/>
                <w:szCs w:val="24"/>
                <w:lang w:eastAsia="en-US"/>
              </w:rPr>
              <w:t xml:space="preserve"> разрешения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за одобрен икономически оператор (ОИО)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9A601F">
        <w:trPr>
          <w:trHeight w:val="248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06416" w:rsidRDefault="00FB0DCC" w:rsidP="00B0641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на:</w:t>
            </w:r>
            <w:r w:rsidR="00B06416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B06416" w:rsidRDefault="00B06416" w:rsidP="00B0641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проверки за изпълнение на условията за приемане на заявления за издаване на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разрешение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ОИО; </w:t>
            </w:r>
          </w:p>
          <w:p w:rsidR="00B06416" w:rsidRDefault="00B06416" w:rsidP="00B0641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проверки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за изпълнение на критериите и условията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издаване на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разрешения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ОИО; </w:t>
            </w:r>
          </w:p>
          <w:p w:rsidR="00B06416" w:rsidRPr="00B06416" w:rsidRDefault="00B06416" w:rsidP="00B0641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мониторинг на изпълнението на критериите и условията от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титуляри на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разрешения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ОИО</w:t>
            </w: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0D3755" w:rsidRPr="004A5E70" w:rsidRDefault="00B06416" w:rsidP="00B06416">
            <w:pPr>
              <w:rPr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преразглеждане на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сертификати/разрешения за ОИО.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ДПК, ДМРП, ДМРР,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Default="000D3755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за приемане на заявления</w:t>
            </w:r>
            <w:r w:rsidR="00B06416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B06416" w:rsidRDefault="00B06416" w:rsidP="0084345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84345C" w:rsidRDefault="00067F7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067F7C">
              <w:rPr>
                <w:b w:val="0"/>
                <w:bCs w:val="0"/>
                <w:sz w:val="24"/>
                <w:szCs w:val="24"/>
                <w:lang w:eastAsia="en-US"/>
              </w:rPr>
              <w:t>- брой въведени  заявления в приложението за одобрените икономически оператори,  системата  на икономическите оператори (EOS)</w:t>
            </w:r>
            <w:r w:rsidR="00B06416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  <w:r w:rsidR="0084345C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84345C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B06416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за изпълнението на критериите и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условията</w:t>
            </w: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84345C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84345C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извършени мониторинги</w:t>
            </w: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84345C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84345C" w:rsidRPr="00B06416" w:rsidRDefault="0084345C" w:rsidP="00843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извършени преразглеждания</w:t>
            </w: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</w:tr>
      <w:tr w:rsidR="000D3755" w:rsidRPr="004A5E70" w:rsidTr="009A601F">
        <w:trPr>
          <w:trHeight w:val="63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B06416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.2.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Консултации и обмен на информация с митническите органи на другите държави членки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във връзка с подадено заявление за ОИО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, ДМРР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9A601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консултационни процедури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0D3755" w:rsidRPr="004A5E70" w:rsidTr="009A601F">
        <w:trPr>
          <w:trHeight w:val="126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.3.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Методическо подпомагане на митническите учреждения при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във връзка с разпоредбите, свързани с одобрените икономически оператори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, 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0D3755" w:rsidP="00E8274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 w:rsidR="007B7A4F" w:rsidRPr="004A5E70">
              <w:rPr>
                <w:b w:val="0"/>
                <w:bCs w:val="0"/>
                <w:sz w:val="24"/>
                <w:szCs w:val="24"/>
                <w:lang w:eastAsia="en-US"/>
              </w:rPr>
              <w:t>брой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указания за извършването на проверки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E82740" w:rsidRPr="00E82740">
              <w:rPr>
                <w:b w:val="0"/>
                <w:bCs w:val="0"/>
                <w:sz w:val="24"/>
                <w:szCs w:val="24"/>
                <w:lang w:eastAsia="en-US"/>
              </w:rPr>
              <w:t>във връзка с разпоредбите за ОИО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47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7B7A4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E82740" w:rsidRPr="004A5E70" w:rsidTr="00C63E16">
        <w:trPr>
          <w:trHeight w:val="162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2740" w:rsidRPr="004A5E70" w:rsidRDefault="00E82740" w:rsidP="00C1542F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E8274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E82740">
              <w:rPr>
                <w:sz w:val="24"/>
                <w:szCs w:val="24"/>
                <w:lang w:val="en-US" w:eastAsia="en-US"/>
              </w:rPr>
              <w:t xml:space="preserve"> 3.2.1.4. </w:t>
            </w:r>
            <w:r w:rsidRPr="00966A18">
              <w:rPr>
                <w:b w:val="0"/>
                <w:sz w:val="24"/>
                <w:szCs w:val="24"/>
                <w:lang w:val="en-US" w:eastAsia="en-US"/>
              </w:rPr>
              <w:t>Актуализиране на Правилата за организацията на работа на митническите служители във връзка с прилагането на разпоредбите за одобрени икономически оператори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2740" w:rsidRPr="004A5E70" w:rsidRDefault="00E82740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ДПК</w:t>
            </w:r>
            <w:r w:rsidR="008546D3">
              <w:rPr>
                <w:b w:val="0"/>
                <w:bCs w:val="0"/>
                <w:sz w:val="24"/>
                <w:szCs w:val="24"/>
                <w:lang w:eastAsia="en-US"/>
              </w:rPr>
              <w:t>, ДМРП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2740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януари 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2740" w:rsidRPr="004A5E70" w:rsidDel="00E82740" w:rsidRDefault="00E82740" w:rsidP="007B7A4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91705">
              <w:rPr>
                <w:b w:val="0"/>
                <w:bCs w:val="0"/>
                <w:sz w:val="24"/>
                <w:szCs w:val="24"/>
                <w:lang w:val="en-US" w:eastAsia="en-US"/>
              </w:rPr>
              <w:t>- правила за организацията на работа на митническите служители във връзка с прилагането на разпоредбите за ОИО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2740" w:rsidRPr="004A5E70" w:rsidRDefault="00E82740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3755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D3755" w:rsidRPr="00966A18" w:rsidRDefault="00FB0DCC" w:rsidP="00C1542F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E82740">
              <w:rPr>
                <w:sz w:val="24"/>
                <w:szCs w:val="24"/>
                <w:lang w:eastAsia="en-US"/>
              </w:rPr>
              <w:t>5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Подготовка и изпълнение на дейностите,  свързани с издаване на 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разрешение</w:t>
            </w:r>
            <w:r w:rsidR="00E82740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за ОИО или с издаване на решение за отхвърляне на 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заявлението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8546D3" w:rsidRDefault="000D375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8546D3">
              <w:rPr>
                <w:b w:val="0"/>
                <w:bCs w:val="0"/>
                <w:sz w:val="24"/>
                <w:szCs w:val="24"/>
                <w:lang w:eastAsia="en-US"/>
              </w:rPr>
              <w:t>, ДМРП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0D3755" w:rsidP="00E8274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разрешения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966A18" w:rsidRDefault="000D3755" w:rsidP="00E8274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решения за отхвърляне на </w:t>
            </w:r>
            <w:r w:rsidR="00E82740">
              <w:rPr>
                <w:b w:val="0"/>
                <w:bCs w:val="0"/>
                <w:sz w:val="24"/>
                <w:szCs w:val="24"/>
                <w:lang w:eastAsia="en-US"/>
              </w:rPr>
              <w:t>заявление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113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C1542F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E82740">
              <w:rPr>
                <w:sz w:val="24"/>
                <w:szCs w:val="24"/>
                <w:lang w:eastAsia="en-US"/>
              </w:rPr>
              <w:t>6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Управление на издадените сертификати</w:t>
            </w:r>
            <w:r w:rsidR="00CB61D5">
              <w:rPr>
                <w:b w:val="0"/>
                <w:bCs w:val="0"/>
                <w:sz w:val="24"/>
                <w:szCs w:val="24"/>
                <w:lang w:eastAsia="en-US"/>
              </w:rPr>
              <w:t>/разрешения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ОИО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E82740" w:rsidRPr="00E82740">
              <w:rPr>
                <w:b w:val="0"/>
                <w:bCs w:val="0"/>
                <w:sz w:val="24"/>
                <w:szCs w:val="24"/>
                <w:lang w:val="en-US" w:eastAsia="en-US"/>
              </w:rPr>
              <w:t>, ДМРП, 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0D3755" w:rsidP="001C0ED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извършени анализи на </w:t>
            </w:r>
            <w:r w:rsidR="0012605A" w:rsidRPr="0012605A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докладите от извършените текущи проверки, мониторинги и преразглеждания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73118F">
        <w:trPr>
          <w:trHeight w:val="99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3755" w:rsidRPr="004A5E70" w:rsidRDefault="00FB0DCC" w:rsidP="001C0ED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1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12605A">
              <w:rPr>
                <w:sz w:val="24"/>
                <w:szCs w:val="24"/>
                <w:lang w:eastAsia="en-US"/>
              </w:rPr>
              <w:t>7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Национален helpdesk по въпросите на ОИО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12605A" w:rsidRPr="0012605A">
              <w:rPr>
                <w:b w:val="0"/>
                <w:bCs w:val="0"/>
                <w:sz w:val="24"/>
                <w:szCs w:val="24"/>
                <w:lang w:val="en-US" w:eastAsia="en-US"/>
              </w:rPr>
              <w:t>, ДМРП, 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получени запитвания от икономически оператори</w:t>
            </w:r>
            <w:r w:rsidR="001C0EDD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1C0EDD" w:rsidRDefault="001C0ED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8A39EA" w:rsidRPr="008A39EA" w:rsidRDefault="008A39E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отговори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9A601F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605A" w:rsidRPr="0012605A" w:rsidRDefault="00FB0DCC" w:rsidP="0012605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3.2.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="000D3755" w:rsidRPr="004A5E70">
              <w:rPr>
                <w:sz w:val="24"/>
                <w:szCs w:val="24"/>
                <w:lang w:val="en-US" w:eastAsia="en-US"/>
              </w:rPr>
              <w:t>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Дейности, свързани с издаването на разрешения за</w:t>
            </w:r>
            <w:r w:rsid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12605A" w:rsidRPr="0012605A">
              <w:rPr>
                <w:b w:val="0"/>
                <w:bCs w:val="0"/>
                <w:sz w:val="24"/>
                <w:szCs w:val="24"/>
                <w:lang w:eastAsia="en-US"/>
              </w:rPr>
              <w:t>използване на опростявания:</w:t>
            </w:r>
          </w:p>
          <w:p w:rsidR="00046510" w:rsidRDefault="0012605A" w:rsidP="0012605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46510">
              <w:rPr>
                <w:b w:val="0"/>
                <w:bCs w:val="0"/>
                <w:sz w:val="24"/>
                <w:szCs w:val="24"/>
                <w:lang w:eastAsia="en-US"/>
              </w:rPr>
              <w:t>за</w:t>
            </w: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 редовно използване на опростена декларация </w:t>
            </w:r>
          </w:p>
          <w:p w:rsidR="0012605A" w:rsidRPr="0012605A" w:rsidRDefault="00046510" w:rsidP="0012605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за</w:t>
            </w:r>
            <w:r w:rsidR="0012605A"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 вписване в отчетността на декларатора; </w:t>
            </w:r>
          </w:p>
          <w:p w:rsidR="0012605A" w:rsidRPr="0012605A" w:rsidRDefault="0012605A" w:rsidP="0012605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46510">
              <w:rPr>
                <w:b w:val="0"/>
                <w:bCs w:val="0"/>
                <w:sz w:val="24"/>
                <w:szCs w:val="24"/>
                <w:lang w:eastAsia="en-US"/>
              </w:rPr>
              <w:t xml:space="preserve">за </w:t>
            </w: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>централизирано оформяне, когато е включена и друга държава-членка;</w:t>
            </w:r>
          </w:p>
          <w:p w:rsidR="0012605A" w:rsidRPr="0012605A" w:rsidRDefault="0012605A" w:rsidP="0012605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46510">
              <w:rPr>
                <w:b w:val="0"/>
                <w:bCs w:val="0"/>
                <w:sz w:val="24"/>
                <w:szCs w:val="24"/>
                <w:lang w:eastAsia="en-US"/>
              </w:rPr>
              <w:t xml:space="preserve">за </w:t>
            </w: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>централизирано оформяне</w:t>
            </w:r>
            <w:r w:rsidR="00046510">
              <w:rPr>
                <w:b w:val="0"/>
                <w:bCs w:val="0"/>
                <w:sz w:val="24"/>
                <w:szCs w:val="24"/>
                <w:lang w:eastAsia="en-US"/>
              </w:rPr>
              <w:t xml:space="preserve"> на национално ниво</w:t>
            </w: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0D3755" w:rsidRPr="004A5E70" w:rsidRDefault="0012605A" w:rsidP="0012605A">
            <w:pPr>
              <w:rPr>
                <w:sz w:val="24"/>
                <w:szCs w:val="24"/>
                <w:lang w:val="en-US" w:eastAsia="en-US"/>
              </w:rPr>
            </w:pP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046510">
              <w:rPr>
                <w:b w:val="0"/>
                <w:bCs w:val="0"/>
                <w:sz w:val="24"/>
                <w:szCs w:val="24"/>
                <w:lang w:eastAsia="en-US"/>
              </w:rPr>
              <w:t xml:space="preserve">за </w:t>
            </w:r>
            <w:r w:rsidRP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самооценка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4A5E70" w:rsidRPr="004A5E70" w:rsidTr="009A601F">
        <w:trPr>
          <w:trHeight w:val="9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FB0DCC" w:rsidP="00310877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="000D3755"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Издаване на разрешения за</w:t>
            </w:r>
            <w:r w:rsidR="0012605A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12605A" w:rsidRPr="0012605A">
              <w:rPr>
                <w:b w:val="0"/>
                <w:bCs w:val="0"/>
                <w:sz w:val="24"/>
                <w:szCs w:val="24"/>
                <w:lang w:eastAsia="en-US"/>
              </w:rPr>
              <w:t>редовно използване на опростена декларация и вписване в отчетността на декларатора.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121D73" w:rsidP="0070571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ДПК,</w:t>
            </w:r>
            <w:r w:rsidR="00705715">
              <w:rPr>
                <w:b w:val="0"/>
                <w:bCs w:val="0"/>
                <w:sz w:val="24"/>
                <w:szCs w:val="24"/>
                <w:lang w:eastAsia="en-US"/>
              </w:rPr>
              <w:t xml:space="preserve">ДМРП, </w:t>
            </w:r>
            <w:r w:rsidR="000D3755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121D7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разрешения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755" w:rsidRPr="004A5E70" w:rsidRDefault="000D375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12605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121D73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121D73">
              <w:rPr>
                <w:sz w:val="24"/>
                <w:szCs w:val="24"/>
                <w:lang w:val="en-US" w:eastAsia="en-US"/>
              </w:rPr>
              <w:t xml:space="preserve"> 3.2.2.2</w:t>
            </w:r>
            <w:r>
              <w:rPr>
                <w:sz w:val="24"/>
                <w:szCs w:val="24"/>
                <w:lang w:eastAsia="en-US"/>
              </w:rPr>
              <w:t>.</w:t>
            </w:r>
            <w:r w:rsidRPr="00121D73">
              <w:rPr>
                <w:sz w:val="24"/>
                <w:szCs w:val="24"/>
                <w:lang w:val="en-US" w:eastAsia="en-US"/>
              </w:rPr>
              <w:t xml:space="preserve"> </w:t>
            </w:r>
            <w:r w:rsidRPr="00966A18">
              <w:rPr>
                <w:b w:val="0"/>
                <w:sz w:val="24"/>
                <w:szCs w:val="24"/>
                <w:lang w:val="en-US" w:eastAsia="en-US"/>
              </w:rPr>
              <w:t>Издаване на разрешения за използване на опростявания -централизирано оформяне, когато е включена и друга държава-членка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121D73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ДПК, ДМРП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121D7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7474AD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разрешения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21D73" w:rsidRPr="00310877" w:rsidRDefault="00121D73" w:rsidP="001C0EDD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121D73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121D73">
              <w:rPr>
                <w:sz w:val="24"/>
                <w:szCs w:val="24"/>
                <w:lang w:val="en-US" w:eastAsia="en-US"/>
              </w:rPr>
              <w:t xml:space="preserve"> 3.2.2.3</w:t>
            </w:r>
            <w:r>
              <w:rPr>
                <w:sz w:val="24"/>
                <w:szCs w:val="24"/>
                <w:lang w:eastAsia="en-US"/>
              </w:rPr>
              <w:t>.</w:t>
            </w:r>
            <w:r w:rsidRPr="00121D73">
              <w:rPr>
                <w:sz w:val="24"/>
                <w:szCs w:val="24"/>
                <w:lang w:val="en-US" w:eastAsia="en-US"/>
              </w:rPr>
              <w:t xml:space="preserve"> </w:t>
            </w:r>
            <w:r w:rsidRPr="00966A18">
              <w:rPr>
                <w:b w:val="0"/>
                <w:sz w:val="24"/>
                <w:szCs w:val="24"/>
                <w:lang w:val="en-US" w:eastAsia="en-US"/>
              </w:rPr>
              <w:t>Издаване на разрешения за централизирано оформяне</w:t>
            </w:r>
            <w:r w:rsidR="00310877">
              <w:rPr>
                <w:b w:val="0"/>
                <w:sz w:val="24"/>
                <w:szCs w:val="24"/>
                <w:lang w:eastAsia="en-US"/>
              </w:rPr>
              <w:t xml:space="preserve"> на национално ниво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121D73" w:rsidRDefault="00121D73" w:rsidP="0070571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  <w:r w:rsidR="00705715">
              <w:rPr>
                <w:b w:val="0"/>
                <w:bCs w:val="0"/>
                <w:sz w:val="24"/>
                <w:szCs w:val="24"/>
                <w:lang w:eastAsia="en-US"/>
              </w:rPr>
              <w:t xml:space="preserve">, ДМРП, </w:t>
            </w:r>
            <w:r w:rsidR="00705715"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121D7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разрешения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69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21D73" w:rsidRPr="004A5E70" w:rsidRDefault="00121D73" w:rsidP="001C0ED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121D73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121D73">
              <w:rPr>
                <w:sz w:val="24"/>
                <w:szCs w:val="24"/>
                <w:lang w:val="en-US" w:eastAsia="en-US"/>
              </w:rPr>
              <w:t xml:space="preserve"> 3.2.2.4</w:t>
            </w:r>
            <w:r>
              <w:rPr>
                <w:sz w:val="24"/>
                <w:szCs w:val="24"/>
                <w:lang w:eastAsia="en-US"/>
              </w:rPr>
              <w:t>.</w:t>
            </w:r>
            <w:r w:rsidRPr="00121D73">
              <w:rPr>
                <w:sz w:val="24"/>
                <w:szCs w:val="24"/>
                <w:lang w:val="en-US" w:eastAsia="en-US"/>
              </w:rPr>
              <w:t xml:space="preserve"> </w:t>
            </w:r>
            <w:r w:rsidRPr="00966A18">
              <w:rPr>
                <w:b w:val="0"/>
                <w:sz w:val="24"/>
                <w:szCs w:val="24"/>
                <w:lang w:val="en-US" w:eastAsia="en-US"/>
              </w:rPr>
              <w:t>Издаване на разрешения за самооценка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121D73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ДПК, ДМРП, ДТП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121D7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разрешения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73118F">
        <w:trPr>
          <w:trHeight w:val="42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3118F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Консултационни процедури и обмен на информация с митническите органи на другите държави членки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във връзка с издаване на разрешения за </w:t>
            </w: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t>използване на опростявания-централизирано</w:t>
            </w:r>
            <w:r w:rsidR="0073118F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121D73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оформяне</w:t>
            </w:r>
            <w:r w:rsidRPr="00121D73" w:rsidDel="00121D73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ДПК, ДМРП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консултационни процедури</w:t>
            </w: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3118F" w:rsidRPr="0073118F" w:rsidRDefault="0073118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</w:tr>
      <w:tr w:rsidR="00121D73" w:rsidRPr="004A5E70" w:rsidTr="00C63E16">
        <w:trPr>
          <w:trHeight w:val="148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DC5C6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3.2.</w:t>
            </w:r>
            <w:r w:rsidRPr="004A5E70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проверки </w:t>
            </w:r>
            <w:r w:rsidR="00DC5C6A"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>за изпълнение на критериите и условията</w:t>
            </w:r>
            <w:r w:rsidR="00DC5C6A" w:rsidRPr="00DC5C6A" w:rsidDel="00121D73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за издаване на разрешения </w:t>
            </w:r>
            <w:r w:rsidR="00DC5C6A"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>за опростявания</w:t>
            </w:r>
            <w:r w:rsidR="00DC5C6A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DC5C6A"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 централизирано оформяне, когато е включена и друга държава-членка 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DC5C6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ДПК,</w:t>
            </w:r>
            <w:r w:rsidR="00DC5C6A">
              <w:rPr>
                <w:b w:val="0"/>
                <w:bCs w:val="0"/>
                <w:sz w:val="24"/>
                <w:szCs w:val="24"/>
                <w:lang w:eastAsia="en-US"/>
              </w:rPr>
              <w:t xml:space="preserve"> ДМРР,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DC5C6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C5C6A" w:rsidRPr="004A5E70" w:rsidTr="00C63E16">
        <w:trPr>
          <w:trHeight w:val="76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A" w:rsidRPr="004A5E70" w:rsidRDefault="00DC5C6A" w:rsidP="00156D9B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DC5C6A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DC5C6A">
              <w:rPr>
                <w:sz w:val="24"/>
                <w:szCs w:val="24"/>
                <w:lang w:val="en-US" w:eastAsia="en-US"/>
              </w:rPr>
              <w:t xml:space="preserve"> 3.2.2.</w:t>
            </w:r>
            <w:r w:rsidR="00156D9B">
              <w:rPr>
                <w:sz w:val="24"/>
                <w:szCs w:val="24"/>
                <w:lang w:eastAsia="en-US"/>
              </w:rPr>
              <w:t>7</w:t>
            </w:r>
            <w:r w:rsidRPr="00DC5C6A">
              <w:rPr>
                <w:sz w:val="24"/>
                <w:szCs w:val="24"/>
                <w:lang w:val="en-US" w:eastAsia="en-US"/>
              </w:rPr>
              <w:t xml:space="preserve">. </w:t>
            </w:r>
            <w:r w:rsidRPr="00966A18">
              <w:rPr>
                <w:b w:val="0"/>
                <w:sz w:val="24"/>
                <w:szCs w:val="24"/>
                <w:lang w:val="en-US" w:eastAsia="en-US"/>
              </w:rPr>
              <w:t>Изготвяне на Указания за прилагане на опростявания за деклариране на стоки с опростена декларация и чрез вписване в отчетността на декларатора</w:t>
            </w:r>
            <w:r w:rsidRPr="00DC5C6A">
              <w:rPr>
                <w:sz w:val="24"/>
                <w:szCs w:val="24"/>
                <w:lang w:val="en-US" w:eastAsia="en-US"/>
              </w:rPr>
              <w:t xml:space="preserve">  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A" w:rsidRPr="004A5E70" w:rsidRDefault="00DC5C6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>ДПК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A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>януари  2017 г.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A" w:rsidRPr="004A5E70" w:rsidRDefault="00DC5C6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DC5C6A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указания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5C6A" w:rsidRPr="004A5E70" w:rsidRDefault="00DC5C6A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56D9B" w:rsidRPr="004A5E70" w:rsidTr="00C63E16">
        <w:trPr>
          <w:trHeight w:val="76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56D9B" w:rsidRPr="004A5E70" w:rsidRDefault="00156D9B" w:rsidP="00156D9B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Дейност</w:t>
            </w:r>
            <w:r w:rsidRPr="00156D9B">
              <w:rPr>
                <w:sz w:val="24"/>
                <w:szCs w:val="24"/>
                <w:lang w:val="en-US" w:eastAsia="en-US"/>
              </w:rPr>
              <w:t xml:space="preserve"> 3.2.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156D9B">
              <w:rPr>
                <w:sz w:val="24"/>
                <w:szCs w:val="24"/>
                <w:lang w:val="en-US" w:eastAsia="en-US"/>
              </w:rPr>
              <w:t xml:space="preserve">. </w:t>
            </w:r>
            <w:r w:rsidRPr="00156D9B">
              <w:rPr>
                <w:b w:val="0"/>
                <w:sz w:val="24"/>
                <w:szCs w:val="24"/>
                <w:lang w:val="en-US" w:eastAsia="en-US"/>
              </w:rPr>
              <w:t>Определяне на одобрено място за представяне на стоки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D9B" w:rsidRPr="004A5E70" w:rsidRDefault="00156D9B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56D9B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D9B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56D9B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6D9B" w:rsidRPr="004A5E70" w:rsidRDefault="00156D9B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56D9B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разрешения за оформяне на място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6D9B" w:rsidRPr="004A5E70" w:rsidRDefault="00156D9B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77F28" w:rsidRPr="004A5E70" w:rsidTr="00C63E16">
        <w:trPr>
          <w:trHeight w:val="76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77F28" w:rsidRDefault="00477F28" w:rsidP="00DB3AF7">
            <w:pPr>
              <w:rPr>
                <w:sz w:val="24"/>
                <w:szCs w:val="24"/>
                <w:lang w:eastAsia="en-US"/>
              </w:rPr>
            </w:pPr>
            <w:r w:rsidRPr="00477F28">
              <w:rPr>
                <w:sz w:val="24"/>
                <w:szCs w:val="24"/>
                <w:lang w:eastAsia="en-US"/>
              </w:rPr>
              <w:t xml:space="preserve">Дейност 3.2.4. </w:t>
            </w:r>
            <w:r w:rsidRPr="00477F28">
              <w:rPr>
                <w:b w:val="0"/>
                <w:sz w:val="24"/>
                <w:szCs w:val="24"/>
                <w:lang w:eastAsia="en-US"/>
              </w:rPr>
              <w:t>Използване на общо обезпечение за покриване размера на вносните или износните мита, съответстващ на митническото задължение по отношение на дв</w:t>
            </w:r>
            <w:r w:rsidR="00DB3AF7">
              <w:rPr>
                <w:b w:val="0"/>
                <w:sz w:val="24"/>
                <w:szCs w:val="24"/>
                <w:lang w:eastAsia="en-US"/>
              </w:rPr>
              <w:t>е</w:t>
            </w:r>
            <w:r w:rsidRPr="00477F28">
              <w:rPr>
                <w:b w:val="0"/>
                <w:sz w:val="24"/>
                <w:szCs w:val="24"/>
                <w:lang w:eastAsia="en-US"/>
              </w:rPr>
              <w:t xml:space="preserve"> или повече операции, декларации или митнически режими, включително и освобождаване от обезпечение.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7F28" w:rsidRPr="00156D9B" w:rsidRDefault="00477F28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val="en-US" w:eastAsia="en-US"/>
              </w:rPr>
              <w:t>ДМРП, ТМУ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7F28" w:rsidRPr="00156D9B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Брой приети заявления за издаване на разрешение за предоставяне на общо обезпечение;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Брой издадени разрешения за предоставяне на общо обезпечение;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 xml:space="preserve">Брой приети заявления за издаване на разрешение за освобождаване от обезпечение; 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Брой издадени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разрешения з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а обсвобождаване от обезпечение;</w:t>
            </w:r>
          </w:p>
          <w:p w:rsidR="00477F28" w:rsidRPr="00477F28" w:rsidRDefault="00477F28" w:rsidP="00477F2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77F28" w:rsidRPr="00156D9B" w:rsidRDefault="00477F28" w:rsidP="0073118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77F28">
              <w:rPr>
                <w:b w:val="0"/>
                <w:bCs w:val="0"/>
                <w:sz w:val="24"/>
                <w:szCs w:val="24"/>
                <w:lang w:eastAsia="en-US"/>
              </w:rPr>
              <w:t>Брой извършени консултационни процедури с държави членки във връзка с подадените заявления;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77F28" w:rsidRPr="004A5E70" w:rsidRDefault="00477F28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76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21D73" w:rsidRPr="004A5E70" w:rsidRDefault="00121D73" w:rsidP="00A83E09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</w:t>
            </w:r>
            <w:r w:rsidRPr="004A5E70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>.2.</w:t>
            </w:r>
            <w:r w:rsidR="00A83E09"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="00A83E09" w:rsidRPr="00A83E09">
              <w:rPr>
                <w:b w:val="0"/>
                <w:bCs w:val="0"/>
                <w:sz w:val="24"/>
                <w:szCs w:val="24"/>
                <w:lang w:val="en-US" w:eastAsia="en-US"/>
              </w:rPr>
              <w:t>Опростявания на митническите процедури по отношение на поставяне на стоки под режим съюзен транзит или завършването на този режим, включително и опростявания при завършването на операции ТИР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ДМРП, ТМУ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21D73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="00A83E09" w:rsidRPr="00A83E09">
              <w:rPr>
                <w:b w:val="0"/>
                <w:bCs w:val="0"/>
                <w:sz w:val="24"/>
                <w:szCs w:val="24"/>
                <w:lang w:val="en-US" w:eastAsia="en-US"/>
              </w:rPr>
              <w:t>приети заявления за издаване на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разрешени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>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статус на </w:t>
            </w:r>
            <w:r w:rsidR="00A83E09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одобрен изпращач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 xml:space="preserve"> за режим съюзен транзит;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A83E09" w:rsidRDefault="00A83E09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83E09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разрешения за статус на одобрен изпращач за режим съюзен транзит;</w:t>
            </w:r>
          </w:p>
          <w:p w:rsidR="00384941" w:rsidRPr="004A5E70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="00A83E09" w:rsidRPr="00A83E09">
              <w:rPr>
                <w:b w:val="0"/>
                <w:bCs w:val="0"/>
                <w:sz w:val="24"/>
                <w:szCs w:val="24"/>
                <w:lang w:val="en-US" w:eastAsia="en-US"/>
              </w:rPr>
              <w:t>приети заявления за издаване на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разрешени</w:t>
            </w:r>
            <w:r w:rsidR="00A83E09">
              <w:rPr>
                <w:b w:val="0"/>
                <w:bCs w:val="0"/>
                <w:sz w:val="24"/>
                <w:szCs w:val="24"/>
                <w:lang w:eastAsia="en-US"/>
              </w:rPr>
              <w:t>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</w:t>
            </w:r>
            <w:r w:rsidR="00384941">
              <w:rPr>
                <w:b w:val="0"/>
                <w:bCs w:val="0"/>
                <w:sz w:val="24"/>
                <w:szCs w:val="24"/>
                <w:lang w:eastAsia="en-US"/>
              </w:rPr>
              <w:t xml:space="preserve"> статус на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одобрен получател</w:t>
            </w:r>
            <w:r w:rsidR="00384941">
              <w:rPr>
                <w:b w:val="0"/>
                <w:bCs w:val="0"/>
                <w:sz w:val="24"/>
                <w:szCs w:val="24"/>
                <w:lang w:eastAsia="en-US"/>
              </w:rPr>
              <w:t xml:space="preserve"> за режим съюзен транзит;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>- брой  издадени разрешения за статус на одобрен получател за режим съюзен транзит;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>брой  приети заявления за издаване на разрешение за използване на специален тип пломби с цел да се гарантира идентифицирането на стоките, поставени под режим съюзен транзит;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>брой издадени разрешения за използване на специален тип пломби с цел да се гарантира идентифицирането на стоките, поставени под режим съюзен транзит;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 xml:space="preserve">- брой приети заявления за издаване на  разрешение за използване на режим съюзен </w:t>
            </w: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транзит въз основа на документи на хартиен носител за стоки, превозвани с железопътен транспорт;</w:t>
            </w:r>
          </w:p>
          <w:p w:rsidR="00384941" w:rsidRPr="004A5E70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разрешение за използване на режим съюзен транзит въз основа на документи на хартиен носител за стоки, превозвани с железопътен транспорт</w:t>
            </w:r>
            <w:r w:rsidR="0038494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Pr="00384941" w:rsidRDefault="00384941" w:rsidP="0038494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>- брой приети заявления за издаване на  разрешение</w:t>
            </w:r>
          </w:p>
          <w:p w:rsidR="00384941" w:rsidRDefault="00384941" w:rsidP="0038494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84941">
              <w:rPr>
                <w:b w:val="0"/>
                <w:bCs w:val="0"/>
                <w:sz w:val="24"/>
                <w:szCs w:val="24"/>
                <w:lang w:eastAsia="en-US"/>
              </w:rPr>
              <w:t>за използване на режим съюзен транзит въз основа на документи на хартиен носител за стоки, превозвани с въздушен или морски транспорт;</w:t>
            </w:r>
          </w:p>
          <w:p w:rsidR="00384941" w:rsidRPr="004A5E70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разрешения за използване на режим съюзен транзит въз основа на документи на хартиен носител за стоки, превозвани с въздушен или морски транспорт</w:t>
            </w:r>
            <w:r w:rsidR="0038494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4109CE">
            <w:pPr>
              <w:pStyle w:val="ListParagraph"/>
              <w:numPr>
                <w:ilvl w:val="0"/>
                <w:numId w:val="1"/>
              </w:numPr>
              <w:tabs>
                <w:tab w:val="left" w:pos="192"/>
              </w:tabs>
              <w:ind w:left="0" w:firstLine="51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9424B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Pr="00D9424B">
              <w:rPr>
                <w:b w:val="0"/>
                <w:bCs w:val="0"/>
                <w:sz w:val="24"/>
                <w:szCs w:val="24"/>
                <w:lang w:eastAsia="en-US"/>
              </w:rPr>
              <w:t xml:space="preserve">приети заявления за издаване на </w:t>
            </w:r>
            <w:r w:rsidRPr="00D9424B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D9424B">
              <w:rPr>
                <w:b w:val="0"/>
                <w:bCs w:val="0"/>
                <w:sz w:val="24"/>
                <w:szCs w:val="24"/>
                <w:lang w:eastAsia="en-US"/>
              </w:rPr>
              <w:t>разрешение</w:t>
            </w:r>
          </w:p>
          <w:p w:rsidR="00384941" w:rsidRDefault="00384941" w:rsidP="0038494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за използване на режим съюзен транзит въз основа на електронен манифест за стоки, превозвани с въздушен транспорт или морски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транспорт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84941" w:rsidRPr="004A5E70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- брой издадени разрешения за използване на режим съюзен транзит въз основа на електронен манифест за стоки, превозвани с въздушен транспорт или морски транспорт</w:t>
            </w:r>
            <w:r w:rsidR="0038494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приети заявления за издаване на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разрешени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статус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одобрен получател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за  режим ТИР;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издадени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разрешени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я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статус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одобрен получател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за режим ТИР;</w:t>
            </w: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84941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E577CE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Pr="00E577CE">
              <w:rPr>
                <w:b w:val="0"/>
                <w:bCs w:val="0"/>
                <w:sz w:val="24"/>
                <w:szCs w:val="24"/>
                <w:lang w:eastAsia="en-US"/>
              </w:rPr>
              <w:t xml:space="preserve">приети заявления за издаване на </w:t>
            </w:r>
            <w:r w:rsidRPr="00E577CE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E577CE">
              <w:rPr>
                <w:b w:val="0"/>
                <w:bCs w:val="0"/>
                <w:sz w:val="24"/>
                <w:szCs w:val="24"/>
                <w:lang w:eastAsia="en-US"/>
              </w:rPr>
              <w:t>разрешение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за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допуск до процедура ТИР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84941" w:rsidRPr="004A5E70" w:rsidRDefault="00384941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4A5E70" w:rsidRDefault="00121D73" w:rsidP="001D14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="00AF1039">
              <w:rPr>
                <w:b w:val="0"/>
                <w:bCs w:val="0"/>
                <w:sz w:val="24"/>
                <w:szCs w:val="24"/>
                <w:lang w:eastAsia="en-US"/>
              </w:rPr>
              <w:t>издадени разрешения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допуск до процедура ТИР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91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  <w:hideMark/>
          </w:tcPr>
          <w:p w:rsidR="00121D73" w:rsidRPr="004A5E70" w:rsidRDefault="00121D73" w:rsidP="00AF1039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3.2.</w:t>
            </w:r>
            <w:r w:rsidR="00AF1039"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Информиране и засилване на диалога с икономическите оператори, браншови организации и обществеността с цел еднаквото разбиране и прилагането на митническото законодателство от икономическите оператори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отговори на запитвания по поставени казуси от икономически оператори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публикувани уведомления на интернет страницата на АМ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69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проведени срещи с браншовите организации в процеса на подготовката на изменения в митническото законодателство</w:t>
            </w:r>
            <w:r w:rsidR="00AF1039">
              <w:rPr>
                <w:b w:val="0"/>
                <w:bCs w:val="0"/>
                <w:sz w:val="24"/>
                <w:szCs w:val="24"/>
                <w:lang w:eastAsia="en-US"/>
              </w:rPr>
              <w:t xml:space="preserve"> или за обсъждане на проблеми възникнали в процеса на прилагането на законодателството.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479B6" w:rsidRPr="004A5E70" w:rsidTr="00C63E16">
        <w:trPr>
          <w:trHeight w:val="169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</w:tcPr>
          <w:p w:rsidR="001479B6" w:rsidRPr="004A5E70" w:rsidRDefault="001479B6" w:rsidP="00AF1039">
            <w:pPr>
              <w:rPr>
                <w:sz w:val="24"/>
                <w:szCs w:val="24"/>
                <w:lang w:val="en-US" w:eastAsia="en-US"/>
              </w:rPr>
            </w:pPr>
            <w:r w:rsidRPr="001479B6">
              <w:rPr>
                <w:sz w:val="24"/>
                <w:szCs w:val="24"/>
                <w:lang w:val="en-US" w:eastAsia="en-US"/>
              </w:rPr>
              <w:t>Дейност 3.2.</w:t>
            </w:r>
            <w:r w:rsidR="00AF1039">
              <w:rPr>
                <w:sz w:val="24"/>
                <w:szCs w:val="24"/>
                <w:lang w:eastAsia="en-US"/>
              </w:rPr>
              <w:t>7</w:t>
            </w:r>
            <w:r>
              <w:rPr>
                <w:sz w:val="24"/>
                <w:szCs w:val="24"/>
                <w:lang w:eastAsia="en-US"/>
              </w:rPr>
              <w:t>.</w:t>
            </w:r>
            <w:r w:rsidRPr="001479B6">
              <w:rPr>
                <w:sz w:val="24"/>
                <w:szCs w:val="24"/>
                <w:lang w:val="en-US" w:eastAsia="en-US"/>
              </w:rPr>
              <w:t xml:space="preserve"> </w:t>
            </w:r>
            <w:r w:rsidRPr="001479B6">
              <w:rPr>
                <w:b w:val="0"/>
                <w:sz w:val="24"/>
                <w:szCs w:val="24"/>
                <w:lang w:val="en-US" w:eastAsia="en-US"/>
              </w:rPr>
              <w:t>Осигуряване на ефективно прилагане на мерките на Общата търговска политика и създаване на улеснения за икономическите оператори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479B6" w:rsidRPr="004A5E70" w:rsidRDefault="001479B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479B6">
              <w:rPr>
                <w:b w:val="0"/>
                <w:bCs w:val="0"/>
                <w:sz w:val="24"/>
                <w:szCs w:val="24"/>
                <w:lang w:val="en-US" w:eastAsia="en-US"/>
              </w:rPr>
              <w:t>ДЦМУ,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479B6" w:rsidRPr="004A5E70" w:rsidRDefault="001479B6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479B6" w:rsidRPr="004A5E70" w:rsidRDefault="001479B6" w:rsidP="001479B6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9B6" w:rsidRPr="004A5E70" w:rsidRDefault="001479B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479B6" w:rsidRPr="004A5E70" w:rsidTr="00C63E16">
        <w:trPr>
          <w:trHeight w:val="124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1479B6" w:rsidRPr="001479B6" w:rsidRDefault="001479B6" w:rsidP="00AF1039">
            <w:pPr>
              <w:rPr>
                <w:sz w:val="24"/>
                <w:szCs w:val="24"/>
                <w:lang w:val="en-US" w:eastAsia="en-US"/>
              </w:rPr>
            </w:pPr>
            <w:r w:rsidRPr="001479B6">
              <w:rPr>
                <w:sz w:val="24"/>
                <w:szCs w:val="24"/>
                <w:lang w:val="en-US" w:eastAsia="en-US"/>
              </w:rPr>
              <w:t>Задача 3.2.</w:t>
            </w:r>
            <w:r w:rsidR="00AF1039">
              <w:rPr>
                <w:sz w:val="24"/>
                <w:szCs w:val="24"/>
                <w:lang w:eastAsia="en-US"/>
              </w:rPr>
              <w:t>7</w:t>
            </w:r>
            <w:r w:rsidRPr="001479B6">
              <w:rPr>
                <w:sz w:val="24"/>
                <w:szCs w:val="24"/>
                <w:lang w:val="en-US" w:eastAsia="en-US"/>
              </w:rPr>
              <w:t xml:space="preserve">.1. </w:t>
            </w:r>
            <w:r w:rsidRPr="001479B6">
              <w:rPr>
                <w:b w:val="0"/>
                <w:sz w:val="24"/>
                <w:szCs w:val="24"/>
                <w:lang w:val="en-US" w:eastAsia="en-US"/>
              </w:rPr>
              <w:t>Предоставяне на статут на одобрен износител в съответствие с нормативните изисквания, свързани с правилата за произход на стоки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479B6" w:rsidRPr="001479B6" w:rsidRDefault="001479B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479B6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479B6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479B6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9B6" w:rsidRPr="004A5E70" w:rsidRDefault="001479B6" w:rsidP="004006C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479B6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разрешения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9B6" w:rsidRPr="004A5E70" w:rsidRDefault="001479B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479B6" w:rsidRPr="004A5E70" w:rsidTr="009A601F">
        <w:trPr>
          <w:trHeight w:val="124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479B6" w:rsidRPr="001479B6" w:rsidRDefault="001479B6" w:rsidP="00AF1039">
            <w:pPr>
              <w:rPr>
                <w:sz w:val="24"/>
                <w:szCs w:val="24"/>
                <w:lang w:val="en-US" w:eastAsia="en-US"/>
              </w:rPr>
            </w:pPr>
            <w:r w:rsidRPr="001479B6">
              <w:rPr>
                <w:sz w:val="24"/>
                <w:szCs w:val="24"/>
                <w:lang w:val="en-US" w:eastAsia="en-US"/>
              </w:rPr>
              <w:t>Задача 3.2.</w:t>
            </w:r>
            <w:r w:rsidR="00AF1039">
              <w:rPr>
                <w:sz w:val="24"/>
                <w:szCs w:val="24"/>
                <w:lang w:eastAsia="en-US"/>
              </w:rPr>
              <w:t>7</w:t>
            </w:r>
            <w:r w:rsidRPr="001479B6">
              <w:rPr>
                <w:sz w:val="24"/>
                <w:szCs w:val="24"/>
                <w:lang w:val="en-US" w:eastAsia="en-US"/>
              </w:rPr>
              <w:t>.2.</w:t>
            </w:r>
            <w:r w:rsidRPr="004006CC">
              <w:rPr>
                <w:b w:val="0"/>
                <w:sz w:val="24"/>
                <w:szCs w:val="24"/>
                <w:lang w:val="en-US" w:eastAsia="en-US"/>
              </w:rPr>
              <w:t>Координиране дейността по представяне пред ЕК на исканията/ възраженията на икономически оператори за въвеждане на автономни мерки за суспендиране на митата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79B6" w:rsidRPr="001479B6" w:rsidRDefault="004006C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79B6" w:rsidRPr="001479B6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</w:t>
            </w: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9B6" w:rsidRPr="004006CC" w:rsidRDefault="004006CC" w:rsidP="006D29D3">
            <w:pPr>
              <w:pStyle w:val="ListParagraph"/>
              <w:numPr>
                <w:ilvl w:val="0"/>
                <w:numId w:val="1"/>
              </w:numPr>
              <w:ind w:left="-110" w:firstLine="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брой представени на ЕК искания/ възражения на икономически оператори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9B6" w:rsidRPr="004A5E70" w:rsidRDefault="001479B6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4006CC" w:rsidRPr="004A5E70" w:rsidTr="009A601F">
        <w:trPr>
          <w:trHeight w:val="124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</w:tcPr>
          <w:p w:rsidR="004006CC" w:rsidRPr="001479B6" w:rsidRDefault="004006CC" w:rsidP="00AF1039">
            <w:pPr>
              <w:rPr>
                <w:sz w:val="24"/>
                <w:szCs w:val="24"/>
                <w:lang w:val="en-US" w:eastAsia="en-US"/>
              </w:rPr>
            </w:pPr>
            <w:r w:rsidRPr="004006CC">
              <w:rPr>
                <w:sz w:val="24"/>
                <w:szCs w:val="24"/>
                <w:lang w:val="en-US" w:eastAsia="en-US"/>
              </w:rPr>
              <w:t>Дейност 3.2.</w:t>
            </w:r>
            <w:r w:rsidR="00AF1039">
              <w:rPr>
                <w:sz w:val="24"/>
                <w:szCs w:val="24"/>
                <w:lang w:eastAsia="en-US"/>
              </w:rPr>
              <w:t>8</w:t>
            </w:r>
            <w:r w:rsidRPr="004006CC">
              <w:rPr>
                <w:sz w:val="24"/>
                <w:szCs w:val="24"/>
                <w:lang w:val="en-US" w:eastAsia="en-US"/>
              </w:rPr>
              <w:t xml:space="preserve">. </w:t>
            </w:r>
            <w:r w:rsidRPr="004006CC">
              <w:rPr>
                <w:b w:val="0"/>
                <w:sz w:val="24"/>
                <w:szCs w:val="24"/>
                <w:lang w:val="en-US" w:eastAsia="en-US"/>
              </w:rPr>
              <w:t xml:space="preserve">Издаване на Обвързваща </w:t>
            </w:r>
            <w:proofErr w:type="gramStart"/>
            <w:r w:rsidRPr="004006CC">
              <w:rPr>
                <w:b w:val="0"/>
                <w:sz w:val="24"/>
                <w:szCs w:val="24"/>
                <w:lang w:val="en-US" w:eastAsia="en-US"/>
              </w:rPr>
              <w:t>информация  съгласно</w:t>
            </w:r>
            <w:proofErr w:type="gramEnd"/>
            <w:r w:rsidRPr="004006CC">
              <w:rPr>
                <w:b w:val="0"/>
                <w:sz w:val="24"/>
                <w:szCs w:val="24"/>
                <w:lang w:val="en-US" w:eastAsia="en-US"/>
              </w:rPr>
              <w:t xml:space="preserve"> чл.чл. 33-37 от Регламент (ЕС) № 952/2013 на Европейския парламент и на Съвета за създаване на Митнически кодекс на Съюза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006CC" w:rsidRPr="004006CC" w:rsidRDefault="004006C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006CC" w:rsidRPr="004006C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15799" w:rsidRDefault="004006CC" w:rsidP="00A15799">
            <w:pPr>
              <w:pStyle w:val="ListParagraph"/>
              <w:numPr>
                <w:ilvl w:val="0"/>
                <w:numId w:val="1"/>
              </w:numPr>
              <w:ind w:left="-110" w:firstLine="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брой издадени  обвързващи тарифни информации ОТИ</w:t>
            </w:r>
            <w:r w:rsidR="00A15799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4006CC" w:rsidRPr="004006CC" w:rsidRDefault="004006CC" w:rsidP="00A15799">
            <w:pPr>
              <w:pStyle w:val="ListParagraph"/>
              <w:ind w:left="-11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4006CC" w:rsidRPr="004006CC" w:rsidRDefault="004006CC" w:rsidP="00A15799">
            <w:pPr>
              <w:pStyle w:val="ListParagraph"/>
              <w:numPr>
                <w:ilvl w:val="0"/>
                <w:numId w:val="1"/>
              </w:numPr>
              <w:ind w:left="-110" w:firstLine="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006CC">
              <w:rPr>
                <w:b w:val="0"/>
                <w:bCs w:val="0"/>
                <w:sz w:val="24"/>
                <w:szCs w:val="24"/>
                <w:lang w:val="en-US" w:eastAsia="en-US"/>
              </w:rPr>
              <w:t>брой издадени обвързващи информации за произхода ОИП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06CC" w:rsidRPr="004A5E70" w:rsidRDefault="004006CC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9C2B85" w:rsidRPr="004A5E70" w:rsidTr="00C63E16">
        <w:trPr>
          <w:trHeight w:val="124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</w:tcPr>
          <w:p w:rsidR="009C2B85" w:rsidRPr="004006CC" w:rsidRDefault="009C2B85" w:rsidP="009C2B85">
            <w:pPr>
              <w:rPr>
                <w:sz w:val="24"/>
                <w:szCs w:val="24"/>
                <w:lang w:val="en-US" w:eastAsia="en-US"/>
              </w:rPr>
            </w:pPr>
            <w:r w:rsidRPr="009C2B85">
              <w:rPr>
                <w:sz w:val="24"/>
                <w:szCs w:val="24"/>
                <w:lang w:val="en-US" w:eastAsia="en-US"/>
              </w:rPr>
              <w:t xml:space="preserve">Дейност 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9C2B85">
              <w:rPr>
                <w:sz w:val="24"/>
                <w:szCs w:val="24"/>
                <w:lang w:val="en-US" w:eastAsia="en-US"/>
              </w:rPr>
              <w:t>.2.</w:t>
            </w:r>
            <w:r>
              <w:rPr>
                <w:sz w:val="24"/>
                <w:szCs w:val="24"/>
                <w:lang w:eastAsia="en-US"/>
              </w:rPr>
              <w:t>9</w:t>
            </w:r>
            <w:r w:rsidRPr="009C2B85">
              <w:rPr>
                <w:sz w:val="24"/>
                <w:szCs w:val="24"/>
                <w:lang w:val="en-US" w:eastAsia="en-US"/>
              </w:rPr>
              <w:t>. Издаване на разрешения по чл. 211, параграф 1 от МКС</w:t>
            </w:r>
            <w:r w:rsidRPr="009C2B85">
              <w:rPr>
                <w:sz w:val="24"/>
                <w:szCs w:val="24"/>
                <w:lang w:val="en-US" w:eastAsia="en-US"/>
              </w:rPr>
              <w:tab/>
            </w:r>
            <w:r w:rsidRPr="009C2B85">
              <w:rPr>
                <w:sz w:val="24"/>
                <w:szCs w:val="24"/>
                <w:lang w:val="en-US" w:eastAsia="en-US"/>
              </w:rPr>
              <w:tab/>
            </w:r>
            <w:r w:rsidRPr="009C2B85">
              <w:rPr>
                <w:sz w:val="24"/>
                <w:szCs w:val="24"/>
                <w:lang w:val="en-US" w:eastAsia="en-US"/>
              </w:rPr>
              <w:tab/>
            </w:r>
          </w:p>
          <w:p w:rsidR="009C2B85" w:rsidRPr="004006CC" w:rsidRDefault="009C2B85" w:rsidP="009C2B8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C2B85" w:rsidRPr="004006CC" w:rsidRDefault="009C2B8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C2B85" w:rsidRPr="004006C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2B85" w:rsidRPr="009C2B85" w:rsidRDefault="009C2B85" w:rsidP="009C2B85">
            <w:pPr>
              <w:pStyle w:val="ListParagraph"/>
              <w:ind w:left="-11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>
              <w:rPr>
                <w:b w:val="0"/>
                <w:bCs w:val="0"/>
                <w:sz w:val="24"/>
                <w:szCs w:val="24"/>
                <w:lang w:eastAsia="en-US"/>
              </w:rPr>
              <w:t>б</w:t>
            </w: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>рой</w:t>
            </w:r>
            <w:proofErr w:type="gramEnd"/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издадени разрешения по чл. 211, параграф 1 от МКС, включително разрешения въз основа на митническа декларация по чл. 163, параграф </w:t>
            </w: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1 от ДР</w:t>
            </w:r>
          </w:p>
          <w:p w:rsidR="009C2B85" w:rsidRPr="009C2B85" w:rsidRDefault="009C2B85" w:rsidP="009C2B85">
            <w:pPr>
              <w:pStyle w:val="ListParagraph"/>
              <w:ind w:left="-11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>Общ брой:</w:t>
            </w:r>
          </w:p>
          <w:p w:rsidR="009C2B85" w:rsidRPr="004006CC" w:rsidRDefault="009C2B85" w:rsidP="009C2B85">
            <w:pPr>
              <w:pStyle w:val="ListParagraph"/>
              <w:ind w:left="-110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В. </w:t>
            </w:r>
            <w:proofErr w:type="gramStart"/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>т.ч</w:t>
            </w:r>
            <w:proofErr w:type="gramEnd"/>
            <w:r w:rsidRPr="009C2B85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 чл. 163 от ДР, параграф 1 от ДР.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2B85" w:rsidRPr="004A5E70" w:rsidRDefault="009C2B85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Мярка 3.3.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Модернизиране на инфраструктурата и техническите средства за проверка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9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9434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3.3.</w:t>
            </w:r>
            <w:r w:rsidR="00B94348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B65400" w:rsidRPr="00B6540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Проектиране на система за отвеждане на високи </w:t>
            </w:r>
            <w:proofErr w:type="gramStart"/>
            <w:r w:rsidR="00B65400" w:rsidRPr="00B65400">
              <w:rPr>
                <w:b w:val="0"/>
                <w:bCs w:val="0"/>
                <w:sz w:val="24"/>
                <w:szCs w:val="24"/>
                <w:lang w:val="en-US" w:eastAsia="en-US"/>
              </w:rPr>
              <w:t>води  на</w:t>
            </w:r>
            <w:proofErr w:type="gramEnd"/>
            <w:r w:rsidR="00B65400" w:rsidRPr="00B6540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ГКПП Капитан Андреево .</w:t>
            </w:r>
            <w:r w:rsidR="00964401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A0D5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СЛ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  <w:p w:rsidR="00964401" w:rsidRPr="00E30737" w:rsidRDefault="00964401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B65400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B65400">
              <w:rPr>
                <w:b w:val="0"/>
                <w:bCs w:val="0"/>
                <w:sz w:val="24"/>
                <w:szCs w:val="24"/>
                <w:lang w:val="en-US" w:eastAsia="en-US"/>
              </w:rPr>
              <w:t>- отстраняване на възможността за наводняване на пункта и намаляване на пропускателната му способност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964401" w:rsidRPr="004A5E70" w:rsidTr="009A601F">
        <w:trPr>
          <w:trHeight w:val="109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</w:tcPr>
          <w:p w:rsidR="00964401" w:rsidRPr="004A5E70" w:rsidRDefault="00964401" w:rsidP="00B94348">
            <w:pPr>
              <w:rPr>
                <w:sz w:val="24"/>
                <w:szCs w:val="24"/>
                <w:lang w:val="en-US" w:eastAsia="en-US"/>
              </w:rPr>
            </w:pPr>
            <w:r w:rsidRPr="00964401">
              <w:rPr>
                <w:sz w:val="24"/>
                <w:szCs w:val="24"/>
                <w:lang w:val="en-US" w:eastAsia="en-US"/>
              </w:rPr>
              <w:t xml:space="preserve">Дейност 3.3.2. </w:t>
            </w:r>
            <w:r w:rsidRPr="00964401">
              <w:rPr>
                <w:b w:val="0"/>
                <w:sz w:val="24"/>
                <w:szCs w:val="24"/>
                <w:lang w:val="en-US" w:eastAsia="en-US"/>
              </w:rPr>
              <w:t>Въвеждане в експлоатация на зона „Изток“ на ГКПП Дунав мост като „Вход“ в Р. България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4401" w:rsidRPr="00964401" w:rsidRDefault="00964401" w:rsidP="007A0D5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ДУСЛ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4401" w:rsidRPr="00964401" w:rsidDel="00B6540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64401" w:rsidRPr="00B65400" w:rsidRDefault="00964401" w:rsidP="0096440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964401">
              <w:rPr>
                <w:b w:val="0"/>
                <w:bCs w:val="0"/>
                <w:sz w:val="24"/>
                <w:szCs w:val="24"/>
                <w:lang w:val="en-US" w:eastAsia="en-US"/>
              </w:rPr>
              <w:t>- преместване на линията на контрол на ГКПП на трасе „Вход“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4401" w:rsidRPr="004A5E70" w:rsidRDefault="00964401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73118F">
        <w:trPr>
          <w:trHeight w:val="468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65400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3.3.</w:t>
            </w:r>
            <w:r w:rsidR="00B65400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Развитие на инфраструктурата на ГКПП във връзка с извършване на проверките по пътните такси и разрешителния режим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A0D5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СЛ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13557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57F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монтирани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измервателни везни за обща маса и осово натоварване на ГКПП:            </w:t>
            </w:r>
            <w:r w:rsidR="0013557F" w:rsidRPr="0013557F">
              <w:rPr>
                <w:b w:val="0"/>
                <w:bCs w:val="0"/>
                <w:sz w:val="24"/>
                <w:szCs w:val="24"/>
                <w:lang w:val="en-US" w:eastAsia="en-US"/>
              </w:rPr>
              <w:t>Капитан Петко войвода (изход)  и Дунав мост при Русе и др.</w:t>
            </w:r>
            <w:r w:rsidR="00A15799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A15799" w:rsidRDefault="00A15799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3557F" w:rsidRDefault="0013557F" w:rsidP="0013557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3557F">
              <w:rPr>
                <w:b w:val="0"/>
                <w:bCs w:val="0"/>
                <w:sz w:val="24"/>
                <w:szCs w:val="24"/>
                <w:lang w:eastAsia="en-US"/>
              </w:rPr>
              <w:t>- проектиране на пункт за осъществяване на  пълен контрол по пътните и винетни такси на ГКПП Дунав мост 2 при Видин-Калафат</w:t>
            </w:r>
            <w:r w:rsidR="00A15799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A15799" w:rsidRPr="00A15799" w:rsidRDefault="00A15799" w:rsidP="0013557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3557F" w:rsidRPr="0013557F" w:rsidRDefault="0013557F" w:rsidP="00A15799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3557F">
              <w:rPr>
                <w:b w:val="0"/>
                <w:bCs w:val="0"/>
                <w:sz w:val="24"/>
                <w:szCs w:val="24"/>
                <w:lang w:eastAsia="en-US"/>
              </w:rPr>
              <w:t>- оказване на съдействие на областна администрация гр. Смолян, във връзка с изграждането на ГКПП Рудозем - Ксанти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55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C512F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3.3.</w:t>
            </w:r>
            <w:r w:rsidR="0013557F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Осигуряване на камери </w:t>
            </w:r>
            <w:r w:rsidR="00C512FC">
              <w:rPr>
                <w:b w:val="0"/>
                <w:bCs w:val="0"/>
                <w:sz w:val="24"/>
                <w:szCs w:val="24"/>
                <w:lang w:eastAsia="en-US"/>
              </w:rPr>
              <w:t xml:space="preserve">   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за разчитане на регистрационни номера </w:t>
            </w:r>
            <w:r w:rsidR="00C512FC">
              <w:rPr>
                <w:b w:val="0"/>
                <w:bCs w:val="0"/>
                <w:sz w:val="24"/>
                <w:szCs w:val="24"/>
                <w:lang w:eastAsia="en-US"/>
              </w:rPr>
              <w:t>с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подходящ софтуер за импортиране на данните в модул ПТРР за ГКПП – за работни места с модул ПТРР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512FC" w:rsidRDefault="00121D73" w:rsidP="007A0D5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ДУ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СЛ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ДИС</w:t>
            </w:r>
            <w:r w:rsidR="00C512FC">
              <w:rPr>
                <w:b w:val="0"/>
                <w:bCs w:val="0"/>
                <w:sz w:val="24"/>
                <w:szCs w:val="24"/>
                <w:lang w:eastAsia="en-US"/>
              </w:rPr>
              <w:t>, 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13557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монтирани камери</w:t>
            </w:r>
            <w:r w:rsidR="00031322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13557F" w:rsidRDefault="0013557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3557F" w:rsidRPr="0013557F" w:rsidRDefault="0013557F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3557F">
              <w:rPr>
                <w:b w:val="0"/>
                <w:bCs w:val="0"/>
                <w:sz w:val="24"/>
                <w:szCs w:val="24"/>
                <w:lang w:eastAsia="en-US"/>
              </w:rPr>
              <w:t>- оборудване на специализираните автомобили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2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13557F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3.3.</w:t>
            </w:r>
            <w:r w:rsidR="0013557F">
              <w:rPr>
                <w:sz w:val="24"/>
                <w:szCs w:val="24"/>
                <w:lang w:eastAsia="en-US"/>
              </w:rPr>
              <w:t>5</w:t>
            </w:r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Развитие на инфраструктурата за обучение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322" w:rsidRDefault="00031322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31322" w:rsidRDefault="00031322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31322" w:rsidRDefault="00031322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4A5E70" w:rsidRDefault="00121D73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  <w:r w:rsidR="00031322">
              <w:rPr>
                <w:b w:val="0"/>
                <w:bCs w:val="0"/>
                <w:sz w:val="24"/>
                <w:szCs w:val="24"/>
                <w:lang w:val="en-US" w:eastAsia="en-US"/>
              </w:rPr>
              <w:t>,</w:t>
            </w:r>
            <w:r w:rsidR="0003132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ДУ</w:t>
            </w:r>
            <w:r w:rsidR="00031322" w:rsidRPr="004A5E70">
              <w:rPr>
                <w:b w:val="0"/>
                <w:bCs w:val="0"/>
                <w:sz w:val="24"/>
                <w:szCs w:val="24"/>
                <w:lang w:eastAsia="en-US"/>
              </w:rPr>
              <w:t>СЛ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закупени технически средства за провеждане на обучения</w:t>
            </w:r>
            <w:r w:rsidR="00031322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031322" w:rsidRDefault="0003132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31322" w:rsidRPr="004A5E70" w:rsidRDefault="0003132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031322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031322">
              <w:rPr>
                <w:b w:val="0"/>
                <w:bCs w:val="0"/>
                <w:sz w:val="24"/>
                <w:szCs w:val="24"/>
                <w:lang w:val="en-US" w:eastAsia="en-US"/>
              </w:rPr>
              <w:t>основен</w:t>
            </w:r>
            <w:proofErr w:type="gramEnd"/>
            <w:r w:rsidRPr="00031322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ремонт и обзавеждане на Учебен център – гр. Свиленград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E690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3.3.</w:t>
            </w:r>
            <w:r w:rsidR="00BE6905"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Модернизация на лабораторното оборудване в митническите лаборатории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322" w:rsidRDefault="0003132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031322" w:rsidRDefault="0003132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ДЦМЛ 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доставено оборудване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7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841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BE690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Задача 3.3.</w:t>
            </w:r>
            <w:r w:rsidR="00BE6905">
              <w:rPr>
                <w:sz w:val="24"/>
                <w:szCs w:val="24"/>
                <w:lang w:eastAsia="en-US"/>
              </w:rPr>
              <w:t>6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Дооборудване и въвеждане в действие на мобилна митническа лаборатория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F20D9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2016-201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доставено и пуснато в действие оборудваве;  </w:t>
            </w:r>
          </w:p>
          <w:p w:rsidR="00031322" w:rsidRPr="004A5E70" w:rsidRDefault="0003132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031322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нает и обучен персонал;    </w:t>
            </w:r>
          </w:p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утвърдени указания за работа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A859B4" w:rsidRPr="004A5E70" w:rsidTr="0073118F">
        <w:trPr>
          <w:trHeight w:val="3419"/>
          <w:jc w:val="center"/>
        </w:trPr>
        <w:tc>
          <w:tcPr>
            <w:tcW w:w="4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A859B4" w:rsidRPr="004A5E70" w:rsidRDefault="00A859B4" w:rsidP="00BE690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Дейност</w:t>
            </w:r>
            <w:r w:rsidRPr="00A859B4">
              <w:rPr>
                <w:sz w:val="24"/>
                <w:szCs w:val="24"/>
                <w:lang w:val="en-US" w:eastAsia="en-US"/>
              </w:rPr>
              <w:t xml:space="preserve"> 3.3.7. </w:t>
            </w:r>
            <w:r w:rsidRPr="00E30737">
              <w:rPr>
                <w:b w:val="0"/>
                <w:sz w:val="24"/>
                <w:szCs w:val="24"/>
                <w:lang w:val="en-US" w:eastAsia="en-US"/>
              </w:rPr>
              <w:t>Създаване на пълна информационна система за имотите, предоставени за управление на АМ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9B4" w:rsidRPr="004A5E70" w:rsidRDefault="00A859B4" w:rsidP="00F20D9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ДУСЛ,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9B4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859B4" w:rsidRPr="00A859B4" w:rsidRDefault="00A859B4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- създаване на регистър на имотите;</w:t>
            </w:r>
          </w:p>
          <w:p w:rsidR="00A859B4" w:rsidRPr="00A859B4" w:rsidRDefault="00A859B4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A859B4" w:rsidRPr="00A859B4" w:rsidRDefault="00A859B4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- внедряване на програмен продукт за управление на държавната собственост;</w:t>
            </w:r>
          </w:p>
          <w:p w:rsidR="00A859B4" w:rsidRPr="00A859B4" w:rsidRDefault="00A859B4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A859B4" w:rsidRPr="004A5E70" w:rsidRDefault="00A859B4" w:rsidP="0003132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A859B4">
              <w:rPr>
                <w:b w:val="0"/>
                <w:bCs w:val="0"/>
                <w:sz w:val="24"/>
                <w:szCs w:val="24"/>
                <w:lang w:val="en-US" w:eastAsia="en-US"/>
              </w:rPr>
              <w:t>- подготовка на документи във връзка с издаването на Актове за държавна собственост за имотите, предоставени за управление на агенцията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9B4" w:rsidRPr="004A5E70" w:rsidRDefault="00A859B4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E30737" w:rsidRPr="004A5E70" w:rsidTr="0073118F">
        <w:trPr>
          <w:trHeight w:val="1055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30737" w:rsidRPr="00E30737" w:rsidRDefault="00E30737" w:rsidP="00E30737">
            <w:pPr>
              <w:rPr>
                <w:b w:val="0"/>
                <w:sz w:val="24"/>
                <w:szCs w:val="24"/>
                <w:lang w:eastAsia="en-US"/>
              </w:rPr>
            </w:pPr>
            <w:r w:rsidRPr="00E30737">
              <w:rPr>
                <w:sz w:val="24"/>
                <w:szCs w:val="24"/>
                <w:lang w:eastAsia="en-US"/>
              </w:rPr>
              <w:lastRenderedPageBreak/>
              <w:t>Дейност 3.3.</w:t>
            </w:r>
            <w:r>
              <w:rPr>
                <w:sz w:val="24"/>
                <w:szCs w:val="24"/>
                <w:lang w:eastAsia="en-US"/>
              </w:rPr>
              <w:t>8</w:t>
            </w:r>
            <w:r w:rsidRPr="00E30737">
              <w:rPr>
                <w:sz w:val="24"/>
                <w:szCs w:val="24"/>
                <w:lang w:eastAsia="en-US"/>
              </w:rPr>
              <w:t>.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="00CC5FB1" w:rsidRPr="00CC5FB1">
              <w:rPr>
                <w:b w:val="0"/>
                <w:sz w:val="24"/>
                <w:szCs w:val="24"/>
                <w:lang w:eastAsia="en-US"/>
              </w:rPr>
              <w:t>Основен и текущ ремонт на сграден фонд по одобрени "План за капиталовите разходи на АМ" и "План за текущите ремонти за 2017 г."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0737" w:rsidRPr="00A859B4" w:rsidRDefault="00CC5FB1" w:rsidP="00F20D9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C5FB1">
              <w:rPr>
                <w:b w:val="0"/>
                <w:bCs w:val="0"/>
                <w:sz w:val="24"/>
                <w:szCs w:val="24"/>
                <w:lang w:val="en-US" w:eastAsia="en-US"/>
              </w:rPr>
              <w:t>ДУСЛ и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0737" w:rsidRPr="00B36CB5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0737" w:rsidRDefault="00CC5FB1" w:rsidP="00A859B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CC5FB1">
              <w:rPr>
                <w:b w:val="0"/>
                <w:bCs w:val="0"/>
                <w:sz w:val="24"/>
                <w:szCs w:val="24"/>
                <w:lang w:val="en-US" w:eastAsia="en-US"/>
              </w:rPr>
              <w:t>- въведени в експлоатация строежи (основен ремонт);</w:t>
            </w:r>
          </w:p>
          <w:p w:rsidR="00CC5FB1" w:rsidRPr="00CC5FB1" w:rsidRDefault="00CC5FB1" w:rsidP="00A859B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CC5FB1">
              <w:rPr>
                <w:b w:val="0"/>
                <w:bCs w:val="0"/>
                <w:sz w:val="24"/>
                <w:szCs w:val="24"/>
                <w:lang w:eastAsia="en-US"/>
              </w:rPr>
              <w:t>- приети текущи ремонти по сградния фонд.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0737" w:rsidRPr="004A5E70" w:rsidRDefault="00E30737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03132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3.4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sz w:val="24"/>
                <w:szCs w:val="24"/>
                <w:lang w:val="en-US" w:eastAsia="en-US"/>
              </w:rPr>
              <w:t>Стремеж към прозрачност на администрацията и превенция на корупционни практики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5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Издаване на вътрешни административни актове за работа на митническите служители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201C8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ДЦМУ, Инспекторат,         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201C87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издадени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инструкции, указания и др.</w:t>
            </w:r>
            <w:r w:rsidR="00201C87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8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актуална информация в Интранет страницата на АМ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по сигнали, съдържащи данни за неправомерни деяния на митнически служители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40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Предприемане на действия за ангажиране дисциплинарната отговорност на служителите, извършили дисциплинарни нарушения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образувани дисциплинарни производства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544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работни срещи с ръководители и служители в митническите учреждения по въпросите на превенцията и противодействието на корупцията и други неправомерни деяния на служителите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Инспекторат,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работни срещи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85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анкети с преминаващи през ГКПП превозвачи и пътници, с цел получаване на информация за дейността на митническата администрация, вкл. за евентуално наличие на корупционни практики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анкетирани граждани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75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E93D9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3.4.6.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Поддържане, усъвършенстване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развитие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и използване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софтуер за автоматично разпределяне на случаен принцип на работните места на митническите служители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ДИС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322" w:rsidRDefault="00121D73" w:rsidP="00E93D9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предприети действия</w:t>
            </w:r>
            <w:r w:rsidR="00031322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031322" w:rsidRDefault="00031322" w:rsidP="00E93D9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4A5E70" w:rsidRDefault="00121D73" w:rsidP="00E93D9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- брой проверки във връзка със спазването на организацията на работа при използването на софтуера за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разпределяне на случаен принцип на работните места на митническите служители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        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8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3.4.7.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Актуализиране на Интернет страницата на АМ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D548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ДАО,  ДЦМУ,     Инспекторат,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ТМУ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963F4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121D73" w:rsidRPr="00031322" w:rsidRDefault="00121D73" w:rsidP="00C173C0">
            <w:pPr>
              <w:rPr>
                <w:b w:val="0"/>
                <w:sz w:val="24"/>
                <w:szCs w:val="24"/>
                <w:lang w:val="en-US"/>
              </w:rPr>
            </w:pPr>
            <w:r w:rsidRPr="005963F4">
              <w:rPr>
                <w:b w:val="0"/>
                <w:sz w:val="24"/>
                <w:szCs w:val="24"/>
              </w:rPr>
              <w:t>- брой обновени и нови публикации на български език</w:t>
            </w:r>
            <w:r w:rsidR="00351D25" w:rsidRPr="008B2BC1">
              <w:rPr>
                <w:b w:val="0"/>
                <w:sz w:val="24"/>
                <w:szCs w:val="24"/>
              </w:rPr>
              <w:t xml:space="preserve">, </w:t>
            </w:r>
            <w:r w:rsidR="00351D25" w:rsidRPr="008B2BC1">
              <w:rPr>
                <w:b w:val="0"/>
                <w:bCs w:val="0"/>
                <w:sz w:val="24"/>
                <w:szCs w:val="24"/>
                <w:lang w:eastAsia="en-US"/>
              </w:rPr>
              <w:t>включително по предоставяните от Агенция „Митници“ административни услуги, посочени на Интернет страницата</w:t>
            </w:r>
            <w:r w:rsidR="00031322">
              <w:rPr>
                <w:b w:val="0"/>
                <w:bCs w:val="0"/>
                <w:sz w:val="24"/>
                <w:szCs w:val="24"/>
                <w:lang w:val="en-US" w:eastAsia="en-US"/>
              </w:rPr>
              <w:t>;</w:t>
            </w:r>
          </w:p>
          <w:p w:rsidR="007D5485" w:rsidRPr="005963F4" w:rsidRDefault="007D5485" w:rsidP="00C173C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9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78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963F4" w:rsidRDefault="00121D73" w:rsidP="00C173C0">
            <w:pPr>
              <w:rPr>
                <w:b w:val="0"/>
                <w:sz w:val="24"/>
                <w:szCs w:val="24"/>
              </w:rPr>
            </w:pPr>
            <w:r w:rsidRPr="005963F4">
              <w:rPr>
                <w:b w:val="0"/>
                <w:sz w:val="24"/>
                <w:szCs w:val="24"/>
              </w:rPr>
              <w:t>- брой обновени и нови публикации на английски език</w:t>
            </w:r>
          </w:p>
        </w:tc>
        <w:tc>
          <w:tcPr>
            <w:tcW w:w="29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6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F10E1" w:rsidRDefault="00121D73" w:rsidP="00C173C0">
            <w:pPr>
              <w:rPr>
                <w:b w:val="0"/>
                <w:sz w:val="24"/>
                <w:szCs w:val="24"/>
                <w:lang w:val="en-US"/>
              </w:rPr>
            </w:pPr>
            <w:r w:rsidRPr="005963F4">
              <w:rPr>
                <w:b w:val="0"/>
                <w:sz w:val="24"/>
                <w:szCs w:val="24"/>
              </w:rPr>
              <w:t>- поддържане на актуална информация, ориентирана към потребностите на аудиторията</w:t>
            </w:r>
            <w:r w:rsidR="004F10E1">
              <w:rPr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9A601F">
        <w:trPr>
          <w:trHeight w:val="249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1D73" w:rsidRPr="005963F4" w:rsidRDefault="00121D73" w:rsidP="00C173C0">
            <w:pPr>
              <w:rPr>
                <w:b w:val="0"/>
                <w:sz w:val="24"/>
                <w:szCs w:val="24"/>
              </w:rPr>
            </w:pPr>
            <w:r w:rsidRPr="005963F4">
              <w:rPr>
                <w:b w:val="0"/>
                <w:sz w:val="24"/>
                <w:szCs w:val="24"/>
              </w:rPr>
              <w:t>- обновяване на визията на страницата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9A601F">
        <w:trPr>
          <w:trHeight w:val="6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21D73" w:rsidRPr="00C24958" w:rsidRDefault="00121D73" w:rsidP="000D375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3.4.7.1</w:t>
            </w:r>
            <w:r w:rsidR="001674BE">
              <w:rPr>
                <w:sz w:val="24"/>
                <w:szCs w:val="24"/>
                <w:lang w:eastAsia="en-US"/>
              </w:rPr>
              <w:t>.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sz w:val="24"/>
                <w:szCs w:val="24"/>
                <w:lang w:val="en-US" w:eastAsia="en-US"/>
              </w:rPr>
              <w:t>Актуализиране на публичните регистри от компетенциите на дирекция "Акцизи"</w:t>
            </w:r>
            <w:r w:rsidR="00041BB6">
              <w:rPr>
                <w:b w:val="0"/>
                <w:sz w:val="24"/>
                <w:szCs w:val="24"/>
                <w:lang w:eastAsia="en-US"/>
              </w:rPr>
              <w:t xml:space="preserve"> </w:t>
            </w:r>
            <w:r w:rsidR="00041BB6" w:rsidRPr="00041BB6">
              <w:rPr>
                <w:b w:val="0"/>
                <w:sz w:val="24"/>
                <w:szCs w:val="24"/>
                <w:lang w:eastAsia="en-US"/>
              </w:rPr>
              <w:t>и публикуване на публична информация в отворен формат на Портала за отворени данни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ДА, ТМУ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21D73" w:rsidRDefault="004D3A9C" w:rsidP="004D3A9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брой актуализирани регистри;</w:t>
            </w:r>
          </w:p>
          <w:p w:rsidR="004D3A9C" w:rsidRDefault="004D3A9C" w:rsidP="004D3A9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4D3A9C" w:rsidRPr="004D3A9C" w:rsidRDefault="004D3A9C" w:rsidP="004D3A9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брой публикации </w:t>
            </w:r>
            <w:r w:rsidRPr="004D3A9C">
              <w:rPr>
                <w:b w:val="0"/>
                <w:bCs w:val="0"/>
                <w:sz w:val="24"/>
                <w:szCs w:val="24"/>
                <w:lang w:eastAsia="en-US"/>
              </w:rPr>
              <w:t>на Портала за отворени данни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674BE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1674BE" w:rsidRPr="001674BE" w:rsidRDefault="004D3A9C" w:rsidP="001674BE">
            <w:pPr>
              <w:rPr>
                <w:b w:val="0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Дейност</w:t>
            </w:r>
            <w:r w:rsidR="001674BE" w:rsidRPr="004A5E70">
              <w:rPr>
                <w:sz w:val="24"/>
                <w:szCs w:val="24"/>
                <w:lang w:val="en-US" w:eastAsia="en-US"/>
              </w:rPr>
              <w:t xml:space="preserve"> 3.4.</w:t>
            </w:r>
            <w:r w:rsidR="001674BE">
              <w:rPr>
                <w:sz w:val="24"/>
                <w:szCs w:val="24"/>
                <w:lang w:eastAsia="en-US"/>
              </w:rPr>
              <w:t>8</w:t>
            </w:r>
            <w:r w:rsidR="001674BE" w:rsidRPr="004A5E70">
              <w:rPr>
                <w:sz w:val="24"/>
                <w:szCs w:val="24"/>
                <w:lang w:val="en-US" w:eastAsia="en-US"/>
              </w:rPr>
              <w:t>.</w:t>
            </w:r>
            <w:r w:rsidR="001674BE" w:rsidRPr="001674BE">
              <w:rPr>
                <w:b w:val="0"/>
                <w:sz w:val="24"/>
                <w:szCs w:val="24"/>
                <w:lang w:val="en-US" w:eastAsia="en-US"/>
              </w:rPr>
              <w:t>Извършване на планови и извънпланови проверки по спазването на митническото, акцизното, валутното и друго законодателство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74BE" w:rsidRPr="001674BE" w:rsidRDefault="001674BE" w:rsidP="00686A97">
            <w:pPr>
              <w:pStyle w:val="ListParagraph"/>
              <w:numPr>
                <w:ilvl w:val="0"/>
                <w:numId w:val="1"/>
              </w:numPr>
              <w:ind w:left="-26" w:hanging="142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проверки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674BE" w:rsidRPr="004A5E70" w:rsidTr="00C63E16">
        <w:trPr>
          <w:trHeight w:val="10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99"/>
          </w:tcPr>
          <w:p w:rsidR="001674BE" w:rsidRPr="004A5E70" w:rsidRDefault="004D3A9C" w:rsidP="001674BE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Дейност</w:t>
            </w:r>
            <w:r w:rsidR="001674BE" w:rsidRPr="001674BE">
              <w:rPr>
                <w:sz w:val="24"/>
                <w:szCs w:val="24"/>
                <w:lang w:val="en-US" w:eastAsia="en-US"/>
              </w:rPr>
              <w:t xml:space="preserve"> 3.4.</w:t>
            </w:r>
            <w:r w:rsidR="001674BE">
              <w:rPr>
                <w:sz w:val="24"/>
                <w:szCs w:val="24"/>
                <w:lang w:eastAsia="en-US"/>
              </w:rPr>
              <w:t>9</w:t>
            </w:r>
            <w:r w:rsidR="001674BE" w:rsidRPr="001674BE">
              <w:rPr>
                <w:sz w:val="24"/>
                <w:szCs w:val="24"/>
                <w:lang w:val="en-US" w:eastAsia="en-US"/>
              </w:rPr>
              <w:t>.</w:t>
            </w:r>
            <w:r w:rsidR="001674BE">
              <w:t xml:space="preserve"> </w:t>
            </w:r>
            <w:r w:rsidR="001674BE" w:rsidRPr="001674BE">
              <w:rPr>
                <w:b w:val="0"/>
                <w:sz w:val="24"/>
                <w:szCs w:val="24"/>
                <w:lang w:val="en-US" w:eastAsia="en-US"/>
              </w:rPr>
              <w:t>Изследване на риска от корупция и предлагане на мерки за ограничаване на установени уязвими точки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74BE" w:rsidRDefault="001674BE" w:rsidP="00686A97">
            <w:pPr>
              <w:pStyle w:val="ListParagraph"/>
              <w:numPr>
                <w:ilvl w:val="0"/>
                <w:numId w:val="1"/>
              </w:numPr>
              <w:ind w:left="-168" w:hanging="142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Pr="001674BE">
              <w:rPr>
                <w:b w:val="0"/>
                <w:bCs w:val="0"/>
                <w:sz w:val="24"/>
                <w:szCs w:val="24"/>
                <w:lang w:eastAsia="en-US"/>
              </w:rPr>
              <w:tab/>
              <w:t>- брой проверки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674BE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99"/>
          </w:tcPr>
          <w:p w:rsidR="001674BE" w:rsidRPr="004A5E70" w:rsidRDefault="004D3A9C" w:rsidP="001674BE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Дейност</w:t>
            </w:r>
            <w:r w:rsidR="001674BE" w:rsidRPr="001674BE">
              <w:rPr>
                <w:sz w:val="24"/>
                <w:szCs w:val="24"/>
                <w:lang w:val="en-US" w:eastAsia="en-US"/>
              </w:rPr>
              <w:t xml:space="preserve"> 3.4.</w:t>
            </w:r>
            <w:r w:rsidR="001674BE">
              <w:rPr>
                <w:sz w:val="24"/>
                <w:szCs w:val="24"/>
                <w:lang w:eastAsia="en-US"/>
              </w:rPr>
              <w:t>10</w:t>
            </w:r>
            <w:r w:rsidR="001674BE" w:rsidRPr="001674BE">
              <w:rPr>
                <w:sz w:val="24"/>
                <w:szCs w:val="24"/>
                <w:lang w:val="en-US" w:eastAsia="en-US"/>
              </w:rPr>
              <w:t>.</w:t>
            </w:r>
            <w:r w:rsidR="001674BE">
              <w:t xml:space="preserve"> </w:t>
            </w:r>
            <w:r w:rsidR="001674BE" w:rsidRPr="001674BE">
              <w:rPr>
                <w:b w:val="0"/>
                <w:sz w:val="24"/>
                <w:szCs w:val="24"/>
                <w:lang w:val="en-US" w:eastAsia="en-US"/>
              </w:rPr>
              <w:t>Извършване на проверки по имотното състояние на митнически служители, въз основа на данните, обявени в подадените декларации по чл. 10, ал. 6 от ЗМ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val="en-US" w:eastAsia="en-US"/>
              </w:rPr>
              <w:t>Инспекторат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674BE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674BE" w:rsidRDefault="001674BE" w:rsidP="00686A97">
            <w:pPr>
              <w:pStyle w:val="ListParagraph"/>
              <w:numPr>
                <w:ilvl w:val="0"/>
                <w:numId w:val="1"/>
              </w:numPr>
              <w:ind w:left="-168" w:hanging="142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1674BE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Pr="001674BE">
              <w:rPr>
                <w:b w:val="0"/>
                <w:bCs w:val="0"/>
                <w:sz w:val="24"/>
                <w:szCs w:val="24"/>
                <w:lang w:eastAsia="en-US"/>
              </w:rPr>
              <w:tab/>
              <w:t>- брой проверки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674BE" w:rsidRPr="004A5E70" w:rsidRDefault="001674B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3.5.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Актуализиране на националните нормативни актове, с цел облекчаване и улесняване на законната търговия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7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3.5.1.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Изменения и допълнения на националното митническо законодателство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94348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FE245C" w:rsidP="00FE2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FE245C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становища по проекти на нормативни актове и по конкретни случаи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121D73" w:rsidRPr="004A5E70" w:rsidRDefault="00121D73" w:rsidP="00FE2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4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FE245C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издадени национални инструкции, указания и други вътрешни административни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76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3.5.2.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Изменения и допълнения на националното законодателство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 областта на акцизите</w:t>
            </w:r>
          </w:p>
        </w:tc>
        <w:tc>
          <w:tcPr>
            <w:tcW w:w="2776" w:type="dxa"/>
            <w:vMerge w:val="restart"/>
            <w:tcBorders>
              <w:top w:val="single" w:sz="8" w:space="0" w:color="000000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ДА, ДПК</w:t>
            </w:r>
          </w:p>
        </w:tc>
        <w:tc>
          <w:tcPr>
            <w:tcW w:w="2594" w:type="dxa"/>
            <w:vMerge w:val="restart"/>
            <w:tcBorders>
              <w:top w:val="single" w:sz="8" w:space="0" w:color="000000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D3A9C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приет ЗИД на ЗАДС</w:t>
            </w:r>
            <w:r w:rsidR="004D3A9C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93"/>
          <w:jc w:val="center"/>
        </w:trPr>
        <w:tc>
          <w:tcPr>
            <w:tcW w:w="4360" w:type="dxa"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D3A9C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проект на ППЗАДС изпратен към МФ</w:t>
            </w:r>
            <w:r w:rsidR="004D3A9C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945"/>
          <w:jc w:val="center"/>
        </w:trPr>
        <w:tc>
          <w:tcPr>
            <w:tcW w:w="4360" w:type="dxa"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D3A9C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становища по други нормативни актове</w:t>
            </w:r>
            <w:r w:rsidR="004D3A9C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513"/>
          <w:jc w:val="center"/>
        </w:trPr>
        <w:tc>
          <w:tcPr>
            <w:tcW w:w="43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издадени национални инструкции, указания и други вътрешни административни актове, базирани на решенията на Комитета по акцизите към ЕК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9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3.5.3.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становища по проекти на нормативни актове, подготвени в други ведомства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становища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23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3.5.4.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Разработване и прилагане на основни и стратегически документи и оперативни планове, свързани с изпълнението на задълженията, произтичащи от членството на България в ЕС, в частта им от компетентността на АМ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разработени и/или актуализирани документи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77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3.5.5.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Подготовка и техническо управление на проекти, финансирани от програми на ЕС и от други международни институции и организации, в т.ч. изготвяне отчетните документи по проектите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проекти, одобрени за финансиране, брой одобрени междинни/окончателни доклади по проекти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3.6. Провеждане на одитни ангажименти за даване на увереност и консултиране на структури/процеси при извършването на дейности по мерките за постигане на целта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22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3.6.1.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 процеси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изготвени одитни доклади, в т. ч. брой дадени и брой изпълнени препоръки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00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4A5E70" w:rsidTr="009A601F">
        <w:trPr>
          <w:trHeight w:val="960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AF5C78" w:rsidRDefault="009A601F" w:rsidP="009A601F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Ц</w:t>
            </w:r>
            <w:r w:rsidR="003826DE" w:rsidRPr="004A5E70">
              <w:rPr>
                <w:sz w:val="24"/>
                <w:szCs w:val="24"/>
                <w:lang w:val="en-US" w:eastAsia="en-US"/>
              </w:rPr>
              <w:t xml:space="preserve">ел 4. </w:t>
            </w:r>
            <w:r>
              <w:rPr>
                <w:sz w:val="24"/>
                <w:szCs w:val="24"/>
                <w:lang w:eastAsia="en-US"/>
              </w:rPr>
              <w:t>К</w:t>
            </w:r>
            <w:r w:rsidR="003826DE" w:rsidRPr="004A5E70">
              <w:rPr>
                <w:sz w:val="24"/>
                <w:szCs w:val="24"/>
                <w:lang w:val="en-US" w:eastAsia="en-US"/>
              </w:rPr>
              <w:t>онтрол и управление на веригите на доставка, използвани за международното движение на стоки</w:t>
            </w: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121D73" w:rsidRPr="004A5E70" w:rsidTr="00C63E16">
        <w:trPr>
          <w:trHeight w:val="2220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Точно и последователно прилагане на съюзното и националното законодателство при контрола и движението на стоките, включително и ефективно прилагане на законовата база по разрешителния режим за товарния трафик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1F14AD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4.1.1.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FE245C">
              <w:rPr>
                <w:b w:val="0"/>
                <w:bCs w:val="0"/>
                <w:sz w:val="24"/>
                <w:szCs w:val="24"/>
                <w:lang w:eastAsia="en-US"/>
              </w:rPr>
              <w:t xml:space="preserve">Издаване от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директора на АМ административни актове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ДЦМУ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актове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6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80FD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4.1.2. </w:t>
            </w:r>
            <w:r w:rsidR="00B80FD5" w:rsidRPr="00B80FD5">
              <w:rPr>
                <w:b w:val="0"/>
                <w:sz w:val="24"/>
                <w:szCs w:val="24"/>
                <w:lang w:eastAsia="en-US"/>
              </w:rPr>
              <w:t>Издаване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от началниците на митници индивидуални административни актове (ИАА) свързани с прилагане на митническото законодателство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ИАА в резултат на извършени проверки в рамките на последващия контрол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ИАА в резултат на извършени повторни проверки на декларации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други ИАА 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5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4.1.3.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Засилване на митническия надзор по отношение на елементите за облагане (тарифно класиране,  произход на стоките и митническа стойност) и по отношение на митническите освобождавания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 , ДЦМЛ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7A0D56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4.1.3.1.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Установяване на единна практика при определяне на елементите за облагане (тарифно класиране, произход на стоките и митническа стойност), както и при прилагане на митническите освобождавания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ДТП 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издадени указания и други вътрешни административни актове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съвместни работни срещи и обучения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20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справки до ЕК във връзка с осъществяван мониторинг на управлението и администрирането на последващи проверки на документите за произход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9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C17C2B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C17C2B">
              <w:rPr>
                <w:b w:val="0"/>
                <w:bCs w:val="0"/>
                <w:sz w:val="24"/>
                <w:szCs w:val="24"/>
                <w:lang w:val="en-US" w:eastAsia="en-US"/>
              </w:rPr>
              <w:t>Изготвени и изпратени месечни доклади по реда  на чл. 14 (6) от Регламент (ЕС) 2016/1036 и чл. 24 (6) от Регламент (ЕС) 2016/1037</w:t>
            </w:r>
            <w:r w:rsidR="00121D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0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8B2BC1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4.1.3.2.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Извършване на лабораторни анализи на проби от стоки за проверка на тарифното класиране на стоките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 , МЛ РУСЕ, МЛ ПЛОВДИВ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изследвани проби за целите на тарифното класиране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03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4.1.3.3.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Разширяване на обхвата на лабораторно изследваните стоки, в т.ч. такива, които са обект на антидъмпингови мерки чрез въвеждането на нови аналитични методи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 , МЛ РУСЕ, МЛ ПЛОВДИВ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ежегодни отчети за дейността на лабораториите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3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B53E88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121D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 на въведените нови аналитични методи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96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4.1.4.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Прилагане на политики и системи по качеството в митническите лаборатории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12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4.1.4.1.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Поддържане на акредитацията на митническите лаборатории по изискванията на международен стандарт ISO 17025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C7008B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ДЦМЛ,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МЛ Русе, 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 xml:space="preserve">     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МЛ Пловдив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доклади от провеждани одити от ИА „БСА”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3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4.1.4.2.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Добавяне на нови методи в обхвата на акредитация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C7008B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ДЦМЛ, МЛ Русе,       МЛ Пловдив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решение за акредитация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3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4.1.5.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Обмен на добри практики с ДЧ и поддържане на оперативно сътрудничество във връзка с прилагане на законодателството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ДЦМУ,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8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4.1.5.1.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работни посещения по програмата на ЕС „Митници 2020”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7008B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 xml:space="preserve">, 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участия 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5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4.1.5.2.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работни посещения по програмата на ЕС „Фискалис 2020”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ДЦМУ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участия 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98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4B27E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4.1.5.3.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4B27EC">
              <w:rPr>
                <w:b w:val="0"/>
                <w:bCs w:val="0"/>
                <w:sz w:val="24"/>
                <w:szCs w:val="24"/>
                <w:lang w:eastAsia="en-US"/>
              </w:rPr>
              <w:t>У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частие в двустранни работни срещи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ДЦМУ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7008B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08B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участия </w:t>
            </w:r>
          </w:p>
          <w:p w:rsidR="00C7008B" w:rsidRDefault="00C7008B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4A5E70" w:rsidRDefault="00C7008B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организирани от АМ срещи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88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4.1.5.4.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дейностите на Надзорната група на европейските митнически лаборатории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F2102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2417B2" w:rsidRPr="004A5E70" w:rsidTr="00C63E16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417B2" w:rsidRPr="004A5E70" w:rsidRDefault="002417B2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2417B2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2417B2">
              <w:rPr>
                <w:sz w:val="24"/>
                <w:szCs w:val="24"/>
                <w:lang w:val="en-US" w:eastAsia="en-US"/>
              </w:rPr>
              <w:t xml:space="preserve"> 4.1.5.5. </w:t>
            </w:r>
            <w:r w:rsidRPr="002417B2">
              <w:rPr>
                <w:b w:val="0"/>
                <w:sz w:val="24"/>
                <w:szCs w:val="24"/>
                <w:lang w:val="en-US" w:eastAsia="en-US"/>
              </w:rPr>
              <w:t>Актуализация на процедури, ръководства и инструкции, във връзка с вземането на проби за целите на митническия и акцизния контрол, лабораторни дейности в мобилна лаборатория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417B2" w:rsidRPr="004A5E70" w:rsidRDefault="002417B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2417B2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417B2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2417B2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17B2" w:rsidRPr="002417B2" w:rsidRDefault="002417B2" w:rsidP="002417B2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б</w:t>
            </w:r>
            <w:r w:rsidRPr="002417B2">
              <w:rPr>
                <w:b w:val="0"/>
                <w:bCs w:val="0"/>
                <w:sz w:val="24"/>
                <w:szCs w:val="24"/>
                <w:lang w:val="en-US" w:eastAsia="en-US"/>
              </w:rPr>
              <w:t>рой заповеди за уствърждаване на вътрешни правила, ръководства и инструкции;</w:t>
            </w:r>
          </w:p>
          <w:p w:rsidR="002417B2" w:rsidRPr="004A5E70" w:rsidRDefault="002417B2" w:rsidP="00C7008B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 w:rsidR="00C7008B">
              <w:rPr>
                <w:b w:val="0"/>
                <w:bCs w:val="0"/>
                <w:sz w:val="24"/>
                <w:szCs w:val="24"/>
                <w:lang w:eastAsia="en-US"/>
              </w:rPr>
              <w:t>б</w:t>
            </w:r>
            <w:r w:rsidRPr="002417B2">
              <w:rPr>
                <w:b w:val="0"/>
                <w:bCs w:val="0"/>
                <w:sz w:val="24"/>
                <w:szCs w:val="24"/>
                <w:lang w:val="en-US" w:eastAsia="en-US"/>
              </w:rPr>
              <w:t>рой приети актуализации на наредби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417B2" w:rsidRPr="004A5E70" w:rsidRDefault="002417B2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190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C7008B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Мярка 4.2.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Противодействие на митническите, валутни и акцизни нарушения с умело управление на риска, за ефективно определяне на приоритетите и разпределение на ресурсите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C7008B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Противодействие на митническите, валутни и акцизни нарушения, чрез управление на риска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08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4B27E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4.2.1.</w:t>
            </w:r>
            <w:r w:rsidR="004B27EC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Анализ на процесуалните действия на митническите служители, извършвани в хода на физическите проверки за спазване на ЗАДС и нормативните актове за неговото прилагане. При необходимост, изготвяне на допълнителни указания и/ или процедури, разясняващи правомощията на митническите органи при извършване на проверките с цел повишаване на професионалната им квалификация и аналитичен опит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B27E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 анализ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49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указания и/ или процедури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4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4478C" w:rsidRDefault="00121D73" w:rsidP="000D3755">
            <w:pPr>
              <w:rPr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Ефективен контрол с оглед противодействие на митническите и валутни нарушения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="0044478C" w:rsidRPr="0044478C">
              <w:rPr>
                <w:b w:val="0"/>
                <w:sz w:val="24"/>
                <w:szCs w:val="24"/>
                <w:lang w:eastAsia="en-US"/>
              </w:rPr>
              <w:t>и престъпления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1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Засилване на мобилния контрол</w:t>
            </w:r>
            <w:r w:rsidR="0044478C">
              <w:rPr>
                <w:b w:val="0"/>
                <w:bCs w:val="0"/>
                <w:sz w:val="24"/>
                <w:szCs w:val="24"/>
                <w:lang w:eastAsia="en-US"/>
              </w:rPr>
              <w:t xml:space="preserve"> на територията на страната,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вътрешните и външни граници на ЕС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и контролни действия от ММГ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44478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4.2.2.</w:t>
            </w:r>
            <w:r w:rsidR="0044478C">
              <w:rPr>
                <w:sz w:val="24"/>
                <w:szCs w:val="24"/>
                <w:lang w:eastAsia="en-US"/>
              </w:rPr>
              <w:t>2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операции съвместно с други правоприлагащи органи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съвместни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65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44478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4.2.2.</w:t>
            </w:r>
            <w:r w:rsidR="0044478C">
              <w:rPr>
                <w:sz w:val="24"/>
                <w:szCs w:val="24"/>
                <w:lang w:eastAsia="en-US"/>
              </w:rPr>
              <w:t>3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международни операции по противодействие на митнически нарушения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международни операции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80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ТМУ</w:t>
            </w: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A5E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 в международни операции</w:t>
            </w:r>
          </w:p>
          <w:p w:rsidR="00412A5E" w:rsidRPr="00412A5E" w:rsidRDefault="00412A5E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изпратени известия/доклади с резултати от операциите</w:t>
            </w:r>
          </w:p>
        </w:tc>
        <w:tc>
          <w:tcPr>
            <w:tcW w:w="2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1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Ефективен контрол с оглед противодействие на акцизни нарушения и престъпления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5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C46E7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Засилване на мобилния контрол</w:t>
            </w:r>
            <w:r w:rsidR="0044478C">
              <w:rPr>
                <w:b w:val="0"/>
                <w:bCs w:val="0"/>
                <w:sz w:val="24"/>
                <w:szCs w:val="24"/>
                <w:lang w:eastAsia="en-US"/>
              </w:rPr>
              <w:t xml:space="preserve"> на териториата на страната,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вътрешните и външни граници на ЕС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и контролни действия на ММГ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C46E7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4.2.3.2.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Засилване на мобилния контрол на пътните артерии на страната чрез спиране на превозните средства на пътя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от ММГ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37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C46E73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4.2.3.3.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и съвместни проверки с органите на НАП и други контролни органи на лица</w:t>
            </w:r>
            <w:r w:rsidR="0044478C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извършващи дейности с акцизни стоки на територията на страната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съвместни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2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44478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4.2.3.</w:t>
            </w:r>
            <w:r w:rsidR="0044478C">
              <w:rPr>
                <w:sz w:val="24"/>
                <w:szCs w:val="24"/>
                <w:lang w:eastAsia="en-US"/>
              </w:rPr>
              <w:t>4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лабораторни експертизи на проби от стоки за целите на прилагането на акцизното законодателство и за целите на акцизния контрол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46E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МЛ Русе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46E73" w:rsidRPr="004A5E70">
              <w:rPr>
                <w:b w:val="0"/>
                <w:bCs w:val="0"/>
                <w:sz w:val="22"/>
                <w:szCs w:val="22"/>
                <w:lang w:val="en-US" w:eastAsia="en-US"/>
              </w:rPr>
              <w:t xml:space="preserve"> </w:t>
            </w:r>
            <w:r w:rsidR="00C46E73">
              <w:rPr>
                <w:b w:val="0"/>
                <w:bCs w:val="0"/>
                <w:sz w:val="22"/>
                <w:szCs w:val="22"/>
                <w:lang w:eastAsia="en-US"/>
              </w:rPr>
              <w:t xml:space="preserve">       </w:t>
            </w:r>
            <w:r w:rsidR="00C46E73" w:rsidRPr="004A5E70">
              <w:rPr>
                <w:b w:val="0"/>
                <w:bCs w:val="0"/>
                <w:sz w:val="22"/>
                <w:szCs w:val="22"/>
                <w:lang w:val="en-US" w:eastAsia="en-US"/>
              </w:rPr>
              <w:t>МЛ Пловдив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изследвани проби по видове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4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44478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4.2.4. </w:t>
            </w:r>
            <w:r w:rsidR="0044478C">
              <w:rPr>
                <w:b w:val="0"/>
                <w:bCs w:val="0"/>
                <w:sz w:val="24"/>
                <w:szCs w:val="24"/>
                <w:lang w:eastAsia="en-US"/>
              </w:rPr>
              <w:t>И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зползване информационни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те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системи в процеса на анализ на риска, с оглед повишаване ефективността на контрола, осъществяван от митническите органи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          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C46E7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F1C91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създадени локални рискови профили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46E73" w:rsidRPr="00C46E73" w:rsidRDefault="00C46E73" w:rsidP="00C46E7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7F1C91" w:rsidRDefault="00121D73" w:rsidP="00C46E7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F1C91"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7F1C91">
              <w:rPr>
                <w:b w:val="0"/>
                <w:sz w:val="24"/>
                <w:szCs w:val="24"/>
              </w:rPr>
              <w:t>брой създадени национални рискови профили в МАР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30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4.2.5.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Организиране, координиране  и контрол на дейностите с източници на йонизиращи лъчения (ИЙЛ)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46E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2B7E2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4.2.5.1. </w:t>
            </w:r>
            <w:r w:rsidR="002B7E2C">
              <w:rPr>
                <w:b w:val="0"/>
                <w:bCs w:val="0"/>
                <w:sz w:val="24"/>
                <w:szCs w:val="24"/>
                <w:lang w:eastAsia="en-US"/>
              </w:rPr>
              <w:t>О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сигуряване на ефективна дейност с наличната техника с ИЙЛ  в процеса на митническия контрол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осигурени медицински изследвания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анализи относно дейностите с ИЙЛ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създадена база данни от сканирани обекти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контроли с ИЙЛ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контроли с констатирани нарушения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2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актуализиране на оперативната документация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15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2B7E2C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4.2.5.2. </w:t>
            </w:r>
            <w:r w:rsidR="002B7E2C">
              <w:rPr>
                <w:b w:val="0"/>
                <w:bCs w:val="0"/>
                <w:sz w:val="24"/>
                <w:szCs w:val="24"/>
                <w:lang w:eastAsia="en-US"/>
              </w:rPr>
              <w:t>О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рганизиране и провеждане на радиационен мониторинг на факторите на околната и работната среда и индивидуален дозиметричен контрол на служителите, ангажирани с дейностите с ИЙЛ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46E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6E73" w:rsidRDefault="00121D73" w:rsidP="00C46E7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протоколи от отчет на индивидуалните дозиметри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C46E73" w:rsidRPr="00C46E73" w:rsidRDefault="00C46E73" w:rsidP="00C46E7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4A5E70" w:rsidRDefault="00C46E73" w:rsidP="00C46E7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протоколи от извършен радиационен мониторинг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39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Разкриване и установяване на административни нарушения по ЗАДС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ДА, </w:t>
            </w:r>
            <w:r w:rsidR="002B7E2C">
              <w:rPr>
                <w:b w:val="0"/>
                <w:bCs w:val="0"/>
                <w:sz w:val="24"/>
                <w:szCs w:val="24"/>
                <w:lang w:eastAsia="en-US"/>
              </w:rPr>
              <w:t xml:space="preserve">ДМРР,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ДЦМЛ, МЛ РУСЕ, МЛ ПЛОВДИВ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46E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съставени актове за установявани  административни нарушения по ЗАНН, във връзка с нарушаване разпоредбите на ЗАДС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9D0595" w:rsidRPr="009D0595" w:rsidRDefault="009D0595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9D059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15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C46E73" w:rsidRDefault="00121D73" w:rsidP="00DF449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становища по постановления за назначаване на експертизи по досъдебни производства</w:t>
            </w:r>
            <w:r w:rsidR="00C46E7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0677D7" w:rsidRPr="000677D7" w:rsidRDefault="000677D7" w:rsidP="00DF449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9D0595" w:rsidRPr="009D0595" w:rsidRDefault="000677D7" w:rsidP="000677D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0677D7">
              <w:rPr>
                <w:b w:val="0"/>
                <w:bCs w:val="0"/>
                <w:sz w:val="24"/>
                <w:szCs w:val="24"/>
                <w:lang w:eastAsia="en-US"/>
              </w:rPr>
              <w:t>- брой извършени експертизи по досъдебни производства за нарушения по ЗАДС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9D0595">
            <w:pPr>
              <w:rPr>
                <w:ins w:id="6" w:author="DDochev" w:date="2016-12-01T13:21:00Z"/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  <w:p w:rsidR="009D0595" w:rsidRDefault="009D0595" w:rsidP="009D0595">
            <w:pPr>
              <w:rPr>
                <w:ins w:id="7" w:author="DDochev" w:date="2016-12-01T13:21:00Z"/>
                <w:b w:val="0"/>
                <w:bCs w:val="0"/>
                <w:sz w:val="24"/>
                <w:szCs w:val="24"/>
                <w:lang w:eastAsia="en-US"/>
              </w:rPr>
            </w:pPr>
          </w:p>
          <w:p w:rsidR="009D0595" w:rsidRDefault="009D0595" w:rsidP="009D0595">
            <w:pPr>
              <w:rPr>
                <w:ins w:id="8" w:author="DDochev" w:date="2016-12-01T13:21:00Z"/>
                <w:b w:val="0"/>
                <w:bCs w:val="0"/>
                <w:sz w:val="24"/>
                <w:szCs w:val="24"/>
                <w:lang w:eastAsia="en-US"/>
              </w:rPr>
            </w:pPr>
          </w:p>
          <w:p w:rsidR="009D0595" w:rsidRPr="009D0595" w:rsidRDefault="009D0595" w:rsidP="009D059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 w:rsidR="00121D73" w:rsidRPr="004A5E70" w:rsidTr="00C63E16">
        <w:trPr>
          <w:trHeight w:val="6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75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4.2.7.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Поддържане и управление на система за анализ на риска, включително и на вътрешни ГКПП чрез модул ПТРР към БИМИС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въведени и актуализирани профили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blPrEx>
          <w:tblW w:w="16175" w:type="dxa"/>
          <w:jc w:val="center"/>
          <w:tblInd w:w="108" w:type="dxa"/>
          <w:tblPrExChange w:id="9" w:author="DDochev" w:date="2016-12-12T12:09:00Z">
            <w:tblPrEx>
              <w:tblW w:w="16200" w:type="dxa"/>
              <w:jc w:val="center"/>
              <w:tblInd w:w="108" w:type="dxa"/>
            </w:tblPrEx>
          </w:tblPrExChange>
        </w:tblPrEx>
        <w:trPr>
          <w:trHeight w:val="735"/>
          <w:jc w:val="center"/>
          <w:trPrChange w:id="10" w:author="DDochev" w:date="2016-12-12T12:09:00Z">
            <w:trPr>
              <w:trHeight w:val="735"/>
              <w:jc w:val="center"/>
            </w:trPr>
          </w:trPrChange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  <w:tcPrChange w:id="11" w:author="DDochev" w:date="2016-12-12T12:09:00Z">
              <w:tcPr>
                <w:tcW w:w="4360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  <w:tcPrChange w:id="12" w:author="DDochev" w:date="2016-12-12T12:09:00Z">
              <w:tcPr>
                <w:tcW w:w="277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  <w:tcPrChange w:id="13" w:author="DDochev" w:date="2016-12-12T12:09:00Z">
              <w:tcPr>
                <w:tcW w:w="2594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vAlign w:val="center"/>
                <w:hideMark/>
              </w:tcPr>
            </w:tcPrChange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  <w:tcPrChange w:id="14" w:author="DDochev" w:date="2016-12-12T12:09:00Z">
              <w:tcPr>
                <w:tcW w:w="3536" w:type="dxa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  <w:tcPrChange w:id="15" w:author="DDochev" w:date="2016-12-12T12:09:00Z">
              <w:tcPr>
                <w:tcW w:w="2934" w:type="dxa"/>
                <w:gridSpan w:val="2"/>
                <w:vMerge/>
                <w:tcBorders>
                  <w:top w:val="nil"/>
                  <w:left w:val="single" w:sz="8" w:space="0" w:color="auto"/>
                  <w:bottom w:val="single" w:sz="8" w:space="0" w:color="000000"/>
                  <w:right w:val="single" w:sz="8" w:space="0" w:color="auto"/>
                </w:tcBorders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blPrEx>
          <w:tblW w:w="16175" w:type="dxa"/>
          <w:jc w:val="center"/>
          <w:tblInd w:w="108" w:type="dxa"/>
          <w:tblPrExChange w:id="16" w:author="DDochev" w:date="2016-12-12T12:09:00Z">
            <w:tblPrEx>
              <w:tblW w:w="16200" w:type="dxa"/>
              <w:jc w:val="center"/>
              <w:tblInd w:w="108" w:type="dxa"/>
            </w:tblPrEx>
          </w:tblPrExChange>
        </w:tblPrEx>
        <w:trPr>
          <w:trHeight w:val="1185"/>
          <w:jc w:val="center"/>
          <w:trPrChange w:id="17" w:author="DDochev" w:date="2016-12-12T12:09:00Z">
            <w:trPr>
              <w:trHeight w:val="1185"/>
              <w:jc w:val="center"/>
            </w:trPr>
          </w:trPrChange>
        </w:trPr>
        <w:tc>
          <w:tcPr>
            <w:tcW w:w="4360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  <w:tcPrChange w:id="18" w:author="DDochev" w:date="2016-12-12T12:09:00Z">
              <w:tcPr>
                <w:tcW w:w="436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000000" w:fill="FFFF99"/>
                <w:vAlign w:val="center"/>
                <w:hideMark/>
              </w:tcPr>
            </w:tcPrChange>
          </w:tcPr>
          <w:p w:rsidR="00121D73" w:rsidRPr="004A5E70" w:rsidRDefault="00121D73" w:rsidP="000677D7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4.2.8.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Поддържане и управление на „Система за обмен на рискова информация” (СОРИ) </w:t>
            </w:r>
          </w:p>
        </w:tc>
        <w:tc>
          <w:tcPr>
            <w:tcW w:w="277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19" w:author="DDochev" w:date="2016-12-12T12:09:00Z">
              <w:tcPr>
                <w:tcW w:w="2776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ДМРР </w:t>
            </w:r>
          </w:p>
        </w:tc>
        <w:tc>
          <w:tcPr>
            <w:tcW w:w="25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0" w:author="DDochev" w:date="2016-12-12T12:09:00Z">
              <w:tcPr>
                <w:tcW w:w="2594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1" w:author="DDochev" w:date="2016-12-12T12:09:00Z">
              <w:tcPr>
                <w:tcW w:w="3536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брой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въведени и актуализирани сигнали, проверки, ДП и др.</w:t>
            </w:r>
          </w:p>
        </w:tc>
        <w:tc>
          <w:tcPr>
            <w:tcW w:w="290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2" w:author="DDochev" w:date="2016-12-12T12:09:00Z">
              <w:tcPr>
                <w:tcW w:w="2934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31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По-пълно интегриране на дейността по пътните такси и разрешителния режим в митническия контрол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1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C63AF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Стартиране на проверките по ПТРР на </w:t>
            </w:r>
            <w:r w:rsidR="002B7E2C" w:rsidRPr="002B7E2C">
              <w:rPr>
                <w:b w:val="0"/>
                <w:bCs w:val="0"/>
                <w:sz w:val="24"/>
                <w:szCs w:val="24"/>
                <w:lang w:val="en-US" w:eastAsia="en-US"/>
              </w:rPr>
              <w:t>онези ГКПП, на които същите се извършват частично</w:t>
            </w:r>
            <w:r w:rsidR="002B7E2C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24958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2B7E2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222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Засилване на контрола чрез наблюдаване в Интернет пространството, с цел установяване на данни за нарушения и престъпления от компетентност на митническите органи и предприемане на мерки за тяхното предотвратяване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56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F729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4.4.1. </w:t>
            </w:r>
            <w:r w:rsidR="00F7296A">
              <w:rPr>
                <w:b w:val="0"/>
                <w:bCs w:val="0"/>
                <w:sz w:val="24"/>
                <w:szCs w:val="24"/>
                <w:lang w:eastAsia="en-US"/>
              </w:rPr>
              <w:t>Извършване</w:t>
            </w:r>
            <w:r w:rsidR="00F7296A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 дейността по наблюдение в Интернет пространството и събиране на информация, с цел установяване несъответствия със законовите изисквания от компетенциите на митническите органи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F7296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изготвени доклади</w:t>
            </w:r>
          </w:p>
          <w:p w:rsidR="00F7296A" w:rsidRPr="00F7296A" w:rsidRDefault="00F7296A" w:rsidP="00F7296A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иззети/ задържани стоки (описание и мерна единица)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315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2142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4.4.2.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Установяване на ефективно взаимодействие и сътрудничество на национално и международно ниво в областта на измамите в Интернет, с цел установяване и предприемане на мерки за пресичане на нелегални дейности, засягащи финансовите интереси на ЕС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65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4.4.2.1.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на национално ниво (други институции и представители на частния сектор, митнически учреждения)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8F7DA6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подадени сигнали</w:t>
            </w:r>
            <w:r w:rsidR="008F7DA6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запитвания</w:t>
            </w:r>
          </w:p>
        </w:tc>
        <w:tc>
          <w:tcPr>
            <w:tcW w:w="290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8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4.4.2.2.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митническите администрации на ДЧ на ЕС или трети страни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F7DA6" w:rsidRDefault="00121D73" w:rsidP="008F7DA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запитвания</w:t>
            </w:r>
            <w:r w:rsidR="008F7DA6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="008F7DA6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8F7DA6" w:rsidRDefault="008F7DA6" w:rsidP="008F7DA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8F7DA6" w:rsidRDefault="008F7DA6" w:rsidP="008F7DA6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998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F7296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4.4.2.3.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 в проектна група към Съвета на Европа за проучване на прилаганите работни техники за противодействие на нарушенията</w:t>
            </w:r>
            <w:r w:rsidR="00F7296A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извършени чрез Интернет, от компетенциите на митническите органи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 w:rsidRPr="004A5E70">
              <w:rPr>
                <w:b w:val="0"/>
                <w:bCs w:val="0"/>
                <w:sz w:val="14"/>
                <w:szCs w:val="14"/>
                <w:lang w:val="en-US" w:eastAsia="en-US"/>
              </w:rPr>
              <w:t xml:space="preserve"> 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доклади от участие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Засилване на ефективния и систематичен обмен на информация за риска в митническите дейности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63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4.5.1.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информация, чрез Общностната система за управление на риска (CRMS) – DG TAXUD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="008F7DA6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8F7DA6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7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86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4.5.1.1.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Въвеждане на информация за рискови събития и констатирани нарушения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въведени формуляри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40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4.5.1.2.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Ежедневен преглед на информацията</w:t>
            </w:r>
            <w:r w:rsidR="00F7296A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въведена в системата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ДМРР, ТМУ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7DA6" w:rsidRDefault="00121D73" w:rsidP="0062427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прегледани формуляри</w:t>
            </w:r>
            <w:r w:rsidR="008F7DA6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8F7DA6" w:rsidRDefault="008F7DA6" w:rsidP="0062427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4A5E70" w:rsidRDefault="00121D73" w:rsidP="0062427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</w:t>
            </w:r>
            <w:r w:rsidR="0062427D">
              <w:rPr>
                <w:b w:val="0"/>
                <w:bCs w:val="0"/>
                <w:sz w:val="24"/>
                <w:szCs w:val="24"/>
                <w:lang w:eastAsia="en-US"/>
              </w:rPr>
              <w:t>з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дадени рискови профили след преглед на формулярите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26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4.5.1.3.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Отговор/обратна връзка по конкретен формуляр за рискова информация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отговори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F7296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4.5.2.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чрез Системата за борба с измамите (AFIS) на OLAF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прегледани формуляри, въведени в системата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9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създадени рискови профили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691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4.6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sz w:val="24"/>
                <w:szCs w:val="24"/>
                <w:lang w:val="en-US" w:eastAsia="en-US"/>
              </w:rPr>
              <w:t>Използване на обмена на информация с основните икономически оператори, с цел упражняване на мониторинг и контрол на търговската верига „от край до край”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3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4.6.1.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Получаване на предварителна информация от икономическите оператори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F7F1B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,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получени съобщения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3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4.7.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Повишаване ефективността при анализа на оперативна информация, получавана от международните системи за обмен на данни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73118F">
        <w:trPr>
          <w:trHeight w:val="1113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4.7.1.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чрез системите на АМ, OLAF, Europol, WCO и др.,  с цел събиране и анализ на рискова информация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обменени съобщения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4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4.8. Провеждане на одитни ангажименти за даване на увереност и консултиране на структури/процеси при извършването на дейности по мерките за постигане на целта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933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8F7DA6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4.8.1.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 процеси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 w:themeFill="background1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изготвени одитни доклади, в т. ч. брой дадени и брой изпълнени препоръки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AF5C78" w:rsidTr="00587041">
        <w:trPr>
          <w:trHeight w:val="903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587041" w:rsidRDefault="009A601F" w:rsidP="00587041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Ц</w:t>
            </w:r>
            <w:r w:rsidR="003826DE" w:rsidRPr="00AF5C78">
              <w:rPr>
                <w:sz w:val="24"/>
                <w:szCs w:val="24"/>
                <w:lang w:val="en-US" w:eastAsia="en-US"/>
              </w:rPr>
              <w:t xml:space="preserve">ел 5. </w:t>
            </w:r>
            <w:r>
              <w:rPr>
                <w:sz w:val="24"/>
                <w:szCs w:val="24"/>
                <w:lang w:eastAsia="en-US"/>
              </w:rPr>
              <w:t>П</w:t>
            </w:r>
            <w:r w:rsidR="003826DE" w:rsidRPr="00AF5C78">
              <w:rPr>
                <w:sz w:val="24"/>
                <w:szCs w:val="24"/>
                <w:lang w:val="en-US" w:eastAsia="en-US"/>
              </w:rPr>
              <w:t xml:space="preserve">оддържане, развитие и засилване на сътрудничеството с митническите органи на държавите членки, с другите правоприлагащи органи, </w:t>
            </w:r>
            <w:r w:rsidR="00587041">
              <w:rPr>
                <w:sz w:val="24"/>
                <w:szCs w:val="24"/>
                <w:lang w:eastAsia="en-US"/>
              </w:rPr>
              <w:t xml:space="preserve">    </w:t>
            </w:r>
          </w:p>
          <w:p w:rsidR="00121D73" w:rsidRPr="00AF5C78" w:rsidRDefault="00587041" w:rsidP="00587041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</w:t>
            </w:r>
            <w:r w:rsidR="003826DE" w:rsidRPr="00AF5C78">
              <w:rPr>
                <w:sz w:val="24"/>
                <w:szCs w:val="24"/>
                <w:lang w:val="en-US" w:eastAsia="en-US"/>
              </w:rPr>
              <w:t>с икономическите оператори и с обществеността</w:t>
            </w: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121D73" w:rsidRPr="004A5E70" w:rsidTr="00C63E16">
        <w:trPr>
          <w:trHeight w:val="210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23393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5.1.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Сътрудничество с митническите администрации на държавите членки на ЕС и координирани действия за защита на финансовите интереси на Съюза, включително сътрудничество с компетентните органи в областта на акцизите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20A31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5.1.2.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Сътрудничество с гарантиращата организация на Република България за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процедура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ТИР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ДМРП, 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9A59CF" w:rsidRDefault="00121D73" w:rsidP="00020A3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проведени заседания на Комисията за достъп до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процедурата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ТИР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233931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издадени разрешения за достъп до </w:t>
            </w:r>
            <w:r w:rsidRPr="00020A31">
              <w:rPr>
                <w:b w:val="0"/>
                <w:bCs w:val="0"/>
                <w:sz w:val="24"/>
                <w:szCs w:val="24"/>
                <w:lang w:val="en-US" w:eastAsia="en-US"/>
              </w:rPr>
              <w:t>процедурата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ТИР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38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20A31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актуализации на Международната база данни за превозвачи, имащи достъп до </w:t>
            </w:r>
            <w:r w:rsidRPr="00020A31">
              <w:rPr>
                <w:b w:val="0"/>
                <w:bCs w:val="0"/>
                <w:sz w:val="24"/>
                <w:szCs w:val="24"/>
                <w:lang w:val="en-US" w:eastAsia="en-US"/>
              </w:rPr>
              <w:t>процедурата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ТИР към ИКЕ/ООН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8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5.1.3.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други митнически администрации в рамките на процедурите по издирване и събиране на възникнало задължение при режим транзит съгласно административните споразумения между ДЧ на Конвенцията за общ транзитен режим и Конвенция ТИР</w:t>
            </w:r>
          </w:p>
        </w:tc>
        <w:tc>
          <w:tcPr>
            <w:tcW w:w="2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, ТМУ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23393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получени запитвания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33931" w:rsidRDefault="00233931" w:rsidP="0023393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233931" w:rsidRPr="00233931" w:rsidRDefault="00233931" w:rsidP="0023393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запитвания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44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5.1.4.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международни форуми на държавите членки на ЕС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CD4CE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FA0D21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 среща на </w:t>
            </w:r>
            <w:r w:rsidR="00FA0D21"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Групата за митническа политика на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генералните директори на митн. администрации на ДЧ на ЕС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33931" w:rsidRPr="00233931" w:rsidRDefault="0023393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168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233931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 Неформалната среща на генералните директори на митн. администрации на ДЧ на ЕС и Турция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6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митническия формат на Азиатско-европейската инициатива ASEM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33931" w:rsidRPr="00233931" w:rsidRDefault="0023393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FA0D21" w:rsidRDefault="00FA0D2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FA0D21">
              <w:rPr>
                <w:b w:val="0"/>
                <w:bCs w:val="0"/>
                <w:sz w:val="24"/>
                <w:szCs w:val="24"/>
                <w:lang w:eastAsia="en-US"/>
              </w:rPr>
              <w:t>участие в среща на генералните директори на митн. администрации в Съвета на ЕС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33931" w:rsidRPr="00B516B4" w:rsidRDefault="0023393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61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D7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участие в семинар на високо равнище под </w:t>
            </w:r>
            <w:r w:rsidR="00FA0D21" w:rsidRPr="00FA0D21">
              <w:rPr>
                <w:b w:val="0"/>
                <w:bCs w:val="0"/>
                <w:sz w:val="24"/>
                <w:szCs w:val="24"/>
                <w:lang w:val="en-US" w:eastAsia="en-US"/>
              </w:rPr>
              <w:t>малтийско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председателство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233931" w:rsidRPr="00233931" w:rsidRDefault="00233931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 </w:t>
            </w:r>
          </w:p>
        </w:tc>
      </w:tr>
      <w:tr w:rsidR="00121D73" w:rsidRPr="004A5E70" w:rsidTr="00C63E16">
        <w:trPr>
          <w:trHeight w:val="549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1D73" w:rsidRPr="00233931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участие в семинар на високо равнище под </w:t>
            </w:r>
            <w:r w:rsidR="00B516B4" w:rsidRPr="00B516B4">
              <w:rPr>
                <w:b w:val="0"/>
                <w:bCs w:val="0"/>
                <w:sz w:val="24"/>
                <w:szCs w:val="24"/>
                <w:lang w:val="en-US" w:eastAsia="en-US"/>
              </w:rPr>
              <w:t>естонско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председателство</w:t>
            </w:r>
            <w:r w:rsidR="00233931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годишната среща на OAFCN – Мрежата на комуникаторите на ОЛАФ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90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C34F8A" w:rsidRDefault="00121D73" w:rsidP="002F5197">
            <w:pPr>
              <w:rPr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5.1.5.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Уведомяване във връзка с разрешаването и използването на опростени процедури ниво ІІ при превози по въздух и при превози по море съгласно чл.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27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 чл.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28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от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Делегиран р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егламент (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ЕС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)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2016/341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на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Комисията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 xml:space="preserve">от 17 декември 2015 г. за допълнение на Регламент (ЕС) № 952/2013 на Европейския парламент и на Съвета чрез преходни правила и някои разпоредби от Митническия кодекс на Съюза, за случаите, когато съответните електронни системи все още не са в действие, и за изменение на Делегиран регламент (ЕС) 2015/2446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D7DE2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85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2F5197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5.1.5.1.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Уведомяване на ДЧ, на чиято територия се намират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отправните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 </w:t>
            </w:r>
            <w:proofErr w:type="gramStart"/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получаващите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летища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 пристанища във връзка с разрешенията за използване на опростени процедури, ниво ІІ при превози по въздух и при превози по море съгласно чл.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27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 чл. 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>28</w:t>
            </w:r>
            <w:r w:rsidR="002F5197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от </w:t>
            </w:r>
            <w:r w:rsidR="002F5197">
              <w:rPr>
                <w:b w:val="0"/>
                <w:bCs w:val="0"/>
                <w:sz w:val="24"/>
                <w:szCs w:val="24"/>
                <w:lang w:val="en-US" w:eastAsia="en-US"/>
              </w:rPr>
              <w:t>Делегиран регламент (ЕС)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2F5197" w:rsidRPr="00430826">
              <w:rPr>
                <w:b w:val="0"/>
                <w:bCs w:val="0"/>
                <w:sz w:val="24"/>
                <w:szCs w:val="24"/>
                <w:lang w:val="en-US" w:eastAsia="en-US"/>
              </w:rPr>
              <w:t>2016/341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,</w:t>
            </w:r>
            <w:r w:rsidR="002F5197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както и във връзка с разрешение за използване на режим съюзен транзит въз основа на електронен манифест за стоки,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 xml:space="preserve">превозвани с въздушен транспорт или морски транспорт, който до 1 май 2018 г. </w:t>
            </w:r>
            <w:proofErr w:type="gramStart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се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счита като еквивалентен на режима, посочен в чл. 233, параграф 4, буква „д“ от МКС,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които България е разрешаващ орган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ДМРП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BD7DE2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уведомления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37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8D2309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5.1.5.2.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Съгласуване на проекти на разрешения на ДЧ, които са разрешаващ орган, във връзка с разрешаването и използването на опростени процедури ниво ІІ при превози по въздух и при превози по море съгласно чл. 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>27</w:t>
            </w:r>
            <w:r w:rsidR="008D2309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 чл. 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>28</w:t>
            </w:r>
            <w:r w:rsidR="008D2309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от </w:t>
            </w:r>
            <w:r w:rsidR="008D2309" w:rsidRPr="000C6A17">
              <w:rPr>
                <w:b w:val="0"/>
                <w:bCs w:val="0"/>
                <w:sz w:val="24"/>
                <w:szCs w:val="24"/>
                <w:lang w:val="en-US" w:eastAsia="en-US"/>
              </w:rPr>
              <w:t>Делегиран регламент (ЕС) 2016/341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както и във връзка с разрешение за използване на режим съюзен транзит въз основа на електронен манифест за стоки, превозвани с въздушен транспорт или морски транспорт, който до 1 май 2018 г. се счита като еквивалентен на режима, посочен в чл. 233, параграф 4, буква „д“ от МКС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D7DE2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BD7DE2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уведомления във връзка с процедурата по консултация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40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6516C1" w:rsidRDefault="00121D73" w:rsidP="00CD4CE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5.1.6.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Консултационни  процедури във връзка със заявления за разрешения по член 211, параграф 1 от МКС, които се отнасят до няколко държави членки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140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6516C1" w:rsidRDefault="00121D73" w:rsidP="00BB67F3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5.1.6.1.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Консултационни  процедури във връзка със заявления за разрешения по член 211, параграф 1 от МКС, които се отнасят до няколко държави членки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6516C1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6516C1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6516C1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6516C1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брой консултационни процедури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2962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6516C1" w:rsidRDefault="00121D73" w:rsidP="00BB67F3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5.1.6.2.</w:t>
            </w:r>
            <w:r w:rsidR="00BB67F3">
              <w:rPr>
                <w:sz w:val="24"/>
                <w:szCs w:val="24"/>
                <w:lang w:eastAsia="en-US"/>
              </w:rPr>
              <w:t xml:space="preserve">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Изпращане на данните на разрешения по чл. 211, параграф 1 от МКС, издадени от БМА без консултация в съответствие с чл. 261, п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раграф 1 от РИ (ЕС) 2015/2447 до другите заинтересовани митнически органи,  както и получаване на данните на разрешения по чл. 211, пар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>а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 xml:space="preserve">граф1 от МКС 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8D2309" w:rsidRPr="006516C1">
              <w:rPr>
                <w:b w:val="0"/>
                <w:bCs w:val="0"/>
                <w:sz w:val="24"/>
                <w:szCs w:val="24"/>
                <w:lang w:eastAsia="en-US"/>
              </w:rPr>
              <w:t xml:space="preserve"> издадени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8D2309" w:rsidRPr="006516C1">
              <w:rPr>
                <w:b w:val="0"/>
                <w:bCs w:val="0"/>
                <w:sz w:val="24"/>
                <w:szCs w:val="24"/>
                <w:lang w:eastAsia="en-US"/>
              </w:rPr>
              <w:t>от други ДЧ</w:t>
            </w:r>
            <w:r w:rsidR="008D2309">
              <w:rPr>
                <w:b w:val="0"/>
                <w:bCs w:val="0"/>
                <w:sz w:val="24"/>
                <w:szCs w:val="24"/>
                <w:lang w:eastAsia="en-US"/>
              </w:rPr>
              <w:t xml:space="preserve"> без консултация в съответствие с чл. 261, параграф 1 от РИ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6516C1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8D2309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6516C1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Default="00121D7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брой изпратени разрешения</w:t>
            </w:r>
            <w:r w:rsidR="00BB67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BB67F3" w:rsidRPr="006516C1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6516C1" w:rsidRDefault="00121D7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-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6516C1">
              <w:rPr>
                <w:b w:val="0"/>
                <w:bCs w:val="0"/>
                <w:sz w:val="24"/>
                <w:szCs w:val="24"/>
                <w:lang w:eastAsia="en-US"/>
              </w:rPr>
              <w:t>брой получени разрешения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466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B67F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5.1.</w:t>
            </w:r>
            <w:r w:rsidR="00FB4618">
              <w:rPr>
                <w:sz w:val="24"/>
                <w:szCs w:val="24"/>
                <w:lang w:eastAsia="en-US"/>
              </w:rPr>
              <w:t>7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по линия на международното сътрудничество в областта на акцизите съвместно с данъчните администрации на държавите членки, в съответствие с Регламент  (ЕС) № 389/2012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B67F3" w:rsidRDefault="00121D7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проверки по получени запитвания относно правилното прилагане на акцизното законодателство</w:t>
            </w:r>
            <w:r w:rsidR="00BB67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="00BB67F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запитвания поради възникнали съмнения за извършено нарушение на акцизното законодателство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379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B67F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5.1.</w:t>
            </w:r>
            <w:r w:rsidR="00FB4618">
              <w:rPr>
                <w:sz w:val="24"/>
                <w:szCs w:val="24"/>
                <w:lang w:eastAsia="en-US"/>
              </w:rPr>
              <w:t>8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чрез акцизните информационни системи на ЕС – Системата за движение и контрол на акцизни стоки (EMCS) и комуникационния канал ELO TO ELO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запитвания чрез EMCS</w:t>
            </w:r>
            <w:r w:rsidR="00BB67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BB67F3" w:rsidRPr="00BB67F3" w:rsidRDefault="00BB67F3" w:rsidP="00BB67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запитвания чрез ELO TO ELO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6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FB461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5.1.</w:t>
            </w:r>
            <w:r w:rsidR="00FB4618">
              <w:rPr>
                <w:sz w:val="24"/>
                <w:szCs w:val="24"/>
                <w:lang w:eastAsia="en-US"/>
              </w:rPr>
              <w:t>9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Сътрудничество с митническите администрации на ДЧ с оглед правилното прилагане на митническото законодателство, предотвратяването</w:t>
            </w:r>
            <w:r w:rsidR="00F7296A">
              <w:rPr>
                <w:b w:val="0"/>
                <w:bCs w:val="0"/>
                <w:sz w:val="24"/>
                <w:szCs w:val="24"/>
                <w:lang w:eastAsia="en-US"/>
              </w:rPr>
              <w:t xml:space="preserve"> и</w:t>
            </w:r>
            <w:r w:rsidR="00F7296A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разкриването на нарушения на митническото законодателство на ЕС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B67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оказване на помощ при поискване от митническите органи на други ДЧ</w:t>
            </w:r>
            <w:r w:rsidR="00BB67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59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F7296A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отправяне на молб</w:t>
            </w:r>
            <w:r w:rsidR="00F7296A">
              <w:rPr>
                <w:b w:val="0"/>
                <w:bCs w:val="0"/>
                <w:sz w:val="24"/>
                <w:szCs w:val="24"/>
                <w:lang w:eastAsia="en-US"/>
              </w:rPr>
              <w:t>и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съдействие до митнически органи на други ДЧ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89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FB461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5.1.</w:t>
            </w:r>
            <w:r w:rsidR="00FB4618" w:rsidRPr="004A5E70">
              <w:rPr>
                <w:sz w:val="24"/>
                <w:szCs w:val="24"/>
                <w:lang w:val="en-US" w:eastAsia="en-US"/>
              </w:rPr>
              <w:t>1</w:t>
            </w:r>
            <w:r w:rsidR="00FB4618">
              <w:rPr>
                <w:sz w:val="24"/>
                <w:szCs w:val="24"/>
                <w:lang w:eastAsia="en-US"/>
              </w:rPr>
              <w:t>0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Връчване на документи, издадени от митническите органи на държави членки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B67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отправяне на молби до митнически органи на ДЧ за връчване на техни граждани на документи, издадени от българските митнически органи</w:t>
            </w:r>
            <w:r w:rsidR="00BB67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14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връчване на документи на български граждани, издадени от митнически</w:t>
            </w:r>
            <w:r w:rsidR="00916FDF">
              <w:rPr>
                <w:b w:val="0"/>
                <w:bCs w:val="0"/>
                <w:sz w:val="24"/>
                <w:szCs w:val="24"/>
                <w:lang w:eastAsia="en-US"/>
              </w:rPr>
              <w:t>те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органи на други ДЧ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6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FB461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5.1.</w:t>
            </w:r>
            <w:r w:rsidR="00FB4618" w:rsidRPr="004A5E70">
              <w:rPr>
                <w:sz w:val="24"/>
                <w:szCs w:val="24"/>
                <w:lang w:val="en-US" w:eastAsia="en-US"/>
              </w:rPr>
              <w:t>1</w:t>
            </w:r>
            <w:r w:rsidR="00FB4618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Сътрудничество с митническите администрации на ДЧ на основание Регламент 515/97 и Конвенция Неапол II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562D6D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и брой отправени запитвания по Регламент 515/97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и брой отправени запитвания по Конвенция Неапол II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5.2.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Сътрудничество с държави не членки на ЕС за взаимна административна помощ в митническата област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 xml:space="preserve">Дейност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5.2.1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>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Прилагане на конвенциите, сключени в рамките на СМО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59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5.2.1.1.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дейността и заседанията на Административния комитет по Истанбулската конвенция  и договарящите страни по Конвенция АТА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участия, указания и позиции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5.2.1.2.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дейността и заседанията на Управителния комитет по Ревизираната Конвенция Киото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B516B4" w:rsidP="000469D8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B516B4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  <w:r w:rsidR="000469D8">
              <w:rPr>
                <w:b w:val="0"/>
                <w:bCs w:val="0"/>
                <w:sz w:val="24"/>
                <w:szCs w:val="24"/>
                <w:lang w:eastAsia="en-US"/>
              </w:rPr>
              <w:t xml:space="preserve">, </w:t>
            </w:r>
            <w:r w:rsidR="000469D8" w:rsidRPr="000469D8">
              <w:rPr>
                <w:b w:val="0"/>
                <w:bCs w:val="0"/>
                <w:sz w:val="24"/>
                <w:szCs w:val="24"/>
                <w:lang w:val="en-US" w:eastAsia="en-US"/>
              </w:rPr>
              <w:t>ДМО, ДТП, ДМРР, ДИС</w:t>
            </w:r>
            <w:r w:rsidR="000469D8" w:rsidRPr="000469D8" w:rsidDel="00B516B4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участия, указания и позиции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238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5.2.1.3.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дейността и заседанията на Административния комитет по Митническата конвенция относно контейнерите, 1972 г.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516B4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B516B4">
              <w:rPr>
                <w:b w:val="0"/>
                <w:bCs w:val="0"/>
                <w:sz w:val="24"/>
                <w:szCs w:val="24"/>
                <w:lang w:eastAsia="en-US"/>
              </w:rPr>
              <w:t xml:space="preserve">                            </w:t>
            </w:r>
            <w:r w:rsidR="00B516B4" w:rsidRPr="00B516B4">
              <w:rPr>
                <w:b w:val="0"/>
                <w:bCs w:val="0"/>
                <w:sz w:val="24"/>
                <w:szCs w:val="24"/>
                <w:lang w:eastAsia="en-US"/>
              </w:rPr>
              <w:t>М</w:t>
            </w:r>
            <w:r w:rsidR="00B516B4">
              <w:rPr>
                <w:b w:val="0"/>
                <w:bCs w:val="0"/>
                <w:sz w:val="24"/>
                <w:szCs w:val="24"/>
                <w:lang w:eastAsia="en-US"/>
              </w:rPr>
              <w:t>-ца</w:t>
            </w:r>
            <w:r w:rsidR="00B516B4" w:rsidRPr="00B516B4">
              <w:rPr>
                <w:b w:val="0"/>
                <w:bCs w:val="0"/>
                <w:sz w:val="24"/>
                <w:szCs w:val="24"/>
                <w:lang w:eastAsia="en-US"/>
              </w:rPr>
              <w:t xml:space="preserve"> Аерогара София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участия, указания и позиции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50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5.2.2.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работата на органите на международни организации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72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 в дейността на Съвета, комитетите и други работни органи на Световната митническа организация (СМО)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62D6D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изготвени материали и попълнени въпросници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27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62D6D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редовните годишни сесии на Съвета на СМО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62D6D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дейността и заседанията на комитети на СМО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79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62D6D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Конференцията на ръководителите на митническите администрации от Европейския регион на СМО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7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562D6D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срещата на ръководителите на Европейските служби за борба с контрабандата и митническата измама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6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участие в други работни органи на СМО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69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5.2.2.2.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Участие в сесиите на Административния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комитет на Конвенция ТИР (АС.2) и в сесиите на Работната група по митническите въпроси свързани с транспорта (WP.30) към ИКЕ/ООН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ДМРП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2309" w:rsidRDefault="00121D73" w:rsidP="00E607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участия</w:t>
            </w:r>
            <w:r w:rsidR="00E60792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E60792" w:rsidRPr="00E60792" w:rsidRDefault="00E60792" w:rsidP="00E607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8D2309" w:rsidRPr="008D2309" w:rsidRDefault="008D2309" w:rsidP="00E6079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доклади от участия в сесиите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lastRenderedPageBreak/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5.2.2.3.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годишната сесия на Комисията по наркотични вещества (КНВ) при Икономическия и социален съвет на ООН – Виена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916FDF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доклад от участие в срещата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8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5.2.3.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Задълбочаване на регионалното сътрудничество с цел приобщаване на страните от Югоизточна Европа към политиките на ЕС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0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5.2.3.1.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работата на Центъра за правоприлагане в Югоизточна Европа (ЦПЮЕ)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562D6D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ДМРР</w:t>
            </w:r>
          </w:p>
        </w:tc>
        <w:tc>
          <w:tcPr>
            <w:tcW w:w="25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доклади от участие в срещите</w:t>
            </w:r>
          </w:p>
        </w:tc>
        <w:tc>
          <w:tcPr>
            <w:tcW w:w="29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04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E60792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5.2.3.2.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Участие в работната група по митнически въпроси към Организацията за Черноморско икономическо сътрудничество (ЧИС)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доклади от участие в срещите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421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5.2.4.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Прилагане на двустранни международни договори и развитие на двустранното сътрудничество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ДМО, 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60792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E60792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проведени срещи и/или осъществена кореспонденция с други митнически администрации, на ръководно и на експертно ниво</w:t>
            </w:r>
            <w:r w:rsidR="00E60792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3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проведени срещи и/или кореспонденция за подготовка на двустранни спогодби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04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5.2.5.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Извършване на проверки по линия на взаимната административна помощ в митническата област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 молби за съдействие до чужди митнически администрации при съмнения за извършено нарушение на митническото законодателство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49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проверки по молба на чужди митнически администрации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49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5.2.6.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Връчване на документи, издадени от митническите органи, посредством правните инструменти за взаимна помощ в митническата област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отправени  молби до чужди администрации за връчване на техни граждани на документи, издадени от българските митнически органи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13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562D6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връчени документи на български граждани, издадени от чужди митнически администрации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5.2.7.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Извършване на последващи проверки на  издадените в Република България доказателства за произход на стоки в рамките на преференциалните и други договорености на ЕС с трети страни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562D6D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ТМУ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82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5.2.7.1.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искания до митническите учреждения за проверка на доказателства за произход на стоките, послужили като основание за предоставяне тарифни преференции в трети страни. 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ДТП, ТМУ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общ брой изпратени за проверка доказателства за произход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738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5.2.7.2.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Уведомяване на митническите органи на държавите партньори за резултатите от извършените в Република България последващи проверки на доказателствата за произход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ДТП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Default="00121D73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отговарящи на изискванията за автентичност и верност</w:t>
            </w:r>
            <w:r w:rsidR="00562D6D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562D6D" w:rsidRDefault="00562D6D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562D6D" w:rsidRPr="00562D6D" w:rsidRDefault="00562D6D" w:rsidP="00562D6D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неотговарящи на изискванията за автентичност и верност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706FC4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5.3.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Сътрудничество с други правоприлагащи органи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54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706FC4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правоприлагащи органи при конкретни запитвания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1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Предоставяне на информация на органите на МВР</w:t>
            </w:r>
            <w:r w:rsidR="00DE7EDC">
              <w:rPr>
                <w:b w:val="0"/>
                <w:bCs w:val="0"/>
                <w:sz w:val="24"/>
                <w:szCs w:val="24"/>
                <w:lang w:eastAsia="en-US"/>
              </w:rPr>
              <w:t xml:space="preserve">, </w:t>
            </w:r>
            <w:r w:rsidR="00DE7EDC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ДАНС, КОНПИ, органи на съдебната власт, НСлС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6FC4" w:rsidRPr="004A5E70" w:rsidRDefault="00121D73" w:rsidP="00706FC4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ДИС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ДСАП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ДМРР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eastAsia="en-US"/>
              </w:rPr>
              <w:t xml:space="preserve"> ДА</w:t>
            </w:r>
          </w:p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отговори на запитвания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70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26659E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5.3.2.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О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бмен на информация с НАП, ИААА, АПИ и НСИ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35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5.3.2.1.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органите на НАП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ДСАП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ДМРР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ДПК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ПК ТМУ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извършени обмени на информация </w:t>
            </w:r>
          </w:p>
        </w:tc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2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5.3.2.2.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ИААА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916FD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ДМРР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извършени обмени на информация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АПИ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06FC4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ДИС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06FC4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обмени на информация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  <w:p w:rsidR="00916FDF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                       </w:t>
            </w:r>
          </w:p>
          <w:p w:rsidR="00706FC4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 w:rsidR="00916FDF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стартиране на подготовката за обмен на данни между модул ПТРР и системата за начисляване на тол-такси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21D73" w:rsidRPr="00916FDF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br/>
              <w:t>- подготовка на системата за издаване и проверка на електронни винетки за леки автомобили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0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1538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9A601F">
        <w:trPr>
          <w:trHeight w:val="65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5.3.2.4.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Обмен на информация с НСИ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ДСАП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брой извършени обмени на информация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996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5.3.3.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Регулярно предоставяне на информация на други държавни институции във връзка с наредби и закони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128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F828C4" w:rsidRDefault="00121D73" w:rsidP="000E66E7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Предоставяне на информация на МЗХ-ИАЛВ,  ДА „ДР и ВВЗ”, МИ </w:t>
            </w:r>
            <w:r w:rsidR="00F828C4">
              <w:rPr>
                <w:b w:val="0"/>
                <w:bCs w:val="0"/>
                <w:sz w:val="24"/>
                <w:szCs w:val="24"/>
                <w:lang w:eastAsia="en-US"/>
              </w:rPr>
              <w:t>, КЗП</w:t>
            </w:r>
            <w:r w:rsidR="00396202">
              <w:rPr>
                <w:b w:val="0"/>
                <w:bCs w:val="0"/>
                <w:sz w:val="24"/>
                <w:szCs w:val="24"/>
                <w:lang w:eastAsia="en-US"/>
              </w:rPr>
              <w:t xml:space="preserve"> и ДАНС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6FC4" w:rsidRDefault="00706FC4" w:rsidP="00706FC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06FC4" w:rsidRDefault="00706FC4" w:rsidP="00706FC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706FC4" w:rsidRPr="00396202" w:rsidRDefault="00121D73" w:rsidP="00706FC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396202">
              <w:rPr>
                <w:b w:val="0"/>
                <w:bCs w:val="0"/>
                <w:sz w:val="24"/>
                <w:szCs w:val="24"/>
                <w:lang w:eastAsia="en-US"/>
              </w:rPr>
              <w:t xml:space="preserve"> ДМРР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396202">
              <w:rPr>
                <w:b w:val="0"/>
                <w:bCs w:val="0"/>
                <w:sz w:val="24"/>
                <w:szCs w:val="24"/>
                <w:lang w:eastAsia="en-US"/>
              </w:rPr>
              <w:t xml:space="preserve"> ТМУ</w:t>
            </w:r>
          </w:p>
          <w:p w:rsidR="00396202" w:rsidRDefault="00396202" w:rsidP="00706FC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96202" w:rsidRPr="00396202" w:rsidRDefault="00396202" w:rsidP="00706FC4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9A601F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отговори на запитвания</w:t>
            </w:r>
            <w:r w:rsidR="009A601F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F828C4" w:rsidRDefault="00F828C4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F828C4" w:rsidRPr="00F828C4" w:rsidRDefault="00F828C4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="00396202" w:rsidRPr="00396202">
              <w:rPr>
                <w:b w:val="0"/>
                <w:bCs w:val="0"/>
                <w:sz w:val="24"/>
                <w:szCs w:val="24"/>
                <w:lang w:eastAsia="en-US"/>
              </w:rPr>
              <w:t>брой изготвени регулярни справки</w:t>
            </w:r>
          </w:p>
        </w:tc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61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5.3.3.2.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Предоставяне на информация на МОСВ-ИАОС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</w:t>
            </w:r>
            <w:r w:rsidR="00706FC4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706FC4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ДТП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706FC4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</w:t>
            </w:r>
            <w:r w:rsidR="00396202" w:rsidRPr="00396202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брой </w:t>
            </w:r>
            <w:r w:rsidR="002B0B39" w:rsidRPr="00706FC4">
              <w:rPr>
                <w:b w:val="0"/>
                <w:bCs w:val="0"/>
                <w:sz w:val="24"/>
                <w:szCs w:val="24"/>
                <w:lang w:val="en-US" w:eastAsia="en-US"/>
              </w:rPr>
              <w:t>предоставени</w:t>
            </w:r>
            <w:r w:rsidR="00396202" w:rsidRPr="00396202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регулярни справки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9A601F">
        <w:trPr>
          <w:trHeight w:val="108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5.3.4.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Предоставяне на информация на външни потребители при конкретни запитвания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ДИС, ДСАП, ДЦМУ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изпратени отговори на запитвания</w:t>
            </w:r>
            <w:r w:rsidR="00351D25">
              <w:rPr>
                <w:b w:val="0"/>
                <w:bCs w:val="0"/>
                <w:sz w:val="24"/>
                <w:szCs w:val="24"/>
                <w:lang w:eastAsia="en-US"/>
              </w:rPr>
              <w:t>, включително и по ЗДОИ, заявления за получаване на статистическа информация и удостоверения за наличие или липса на задължения за публични държавни взеамния събирани от митническите органи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4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5.3.5.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Обмен на информация с ГВА при конкретни запитвания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извършени обмени на информация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44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78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5.3.6.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Предоставяне на достъп на други държавни институции до Системата за справочна информация на АМ на база сключени споразумения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26659E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ДИС, </w:t>
            </w: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Звено „Мрежова и информационна сигурност“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686A97">
            <w:pPr>
              <w:pStyle w:val="ListParagraph"/>
              <w:numPr>
                <w:ilvl w:val="0"/>
                <w:numId w:val="1"/>
              </w:numPr>
              <w:ind w:left="246" w:hanging="141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eastAsia="en-US"/>
              </w:rPr>
              <w:t>брой предоставени достъпи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5.4.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Подобряване на механизмите за сътрудничество с икономическите оператори, търговския сектор и неправителствените организации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8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5.4.1.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Преразглеждане и актуализиране на съществуващите меморандуми за разбирателство с бизнеса и сключване на нови такива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ДМРР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актуализирани меморандуми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8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подписани нови меморандуми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2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5.4.2.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Информиране на широката общественост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ДАО, ДЦМУ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685C0A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CF152A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hyperlink r:id="rId9" w:history="1">
              <w:r w:rsidR="00121D73" w:rsidRPr="00685C0A">
                <w:rPr>
                  <w:b w:val="0"/>
                  <w:bCs w:val="0"/>
                  <w:sz w:val="24"/>
                  <w:szCs w:val="24"/>
                  <w:lang w:val="en-US" w:eastAsia="en-US"/>
                </w:rPr>
                <w:t>- брой публикации на актуална информация в интернет страницата на АМ www.customs.bg</w:t>
              </w:r>
            </w:hyperlink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издадени броя на списание „Митническа хроника”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0943BA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разпространени прессъобщения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0943BA">
        <w:trPr>
          <w:trHeight w:val="76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0943BA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отговори на граждани</w:t>
            </w:r>
            <w:r w:rsidR="000943BA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0943BA">
        <w:trPr>
          <w:trHeight w:val="1350"/>
          <w:jc w:val="center"/>
        </w:trPr>
        <w:tc>
          <w:tcPr>
            <w:tcW w:w="4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отговори на журналистически запитвания, включително по ЗДОИ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21D73" w:rsidRPr="00E67C9F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CD45F3" w:rsidRDefault="00121D73" w:rsidP="00E67C9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E67C9F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организирани медийни събития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21D73" w:rsidRPr="00E67C9F" w:rsidRDefault="00121D73" w:rsidP="00E67C9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  <w:p w:rsidR="00121D73" w:rsidRPr="00E67C9F" w:rsidRDefault="00121D73" w:rsidP="00E67C9F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67C9F">
              <w:rPr>
                <w:b w:val="0"/>
                <w:bCs w:val="0"/>
                <w:sz w:val="24"/>
                <w:szCs w:val="24"/>
                <w:lang w:val="en-US" w:eastAsia="en-US"/>
              </w:rPr>
              <w:t>- брой организирани други събития, намерили отзвук сред широката общественост</w:t>
            </w:r>
          </w:p>
        </w:tc>
        <w:tc>
          <w:tcPr>
            <w:tcW w:w="2909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81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CD45F3" w:rsidP="000D375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Д</w:t>
            </w:r>
            <w:r w:rsidR="00121D73" w:rsidRPr="004A5E70">
              <w:rPr>
                <w:sz w:val="24"/>
                <w:szCs w:val="24"/>
                <w:lang w:val="en-US" w:eastAsia="en-US"/>
              </w:rPr>
              <w:t xml:space="preserve">ейност 5.4.3. </w:t>
            </w:r>
            <w:r w:rsidR="00121D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семинари и срещи с икономически оператори и браншови организации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ДЦМУ, ТМУ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срещи и семинари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79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писмени отговори на журналистически питания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166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5.5. Провеждане на одитни ангажименти за даване на увереност и консултиране на структури/процеси при извършването на дейности по мерките за постигане на целта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2257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685C0A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5.5.1.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 процеси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изготвени одитни доклади, в т. ч. брой дадени и брой изпълнени препоръки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00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4A5E70" w:rsidTr="00C63E16">
        <w:trPr>
          <w:trHeight w:val="315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3826DE">
            <w:pPr>
              <w:jc w:val="center"/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D73" w:rsidRPr="004A5E70" w:rsidRDefault="00121D73" w:rsidP="000D3755">
            <w:pPr>
              <w:rPr>
                <w:rFonts w:ascii="Calibri" w:hAnsi="Calibr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121D73" w:rsidRPr="004A5E70" w:rsidTr="000943BA">
        <w:trPr>
          <w:trHeight w:val="630"/>
          <w:jc w:val="center"/>
        </w:trPr>
        <w:tc>
          <w:tcPr>
            <w:tcW w:w="161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587041" w:rsidRDefault="000943BA" w:rsidP="000943BA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Ц</w:t>
            </w:r>
            <w:r w:rsidR="003826DE" w:rsidRPr="004A5E70">
              <w:rPr>
                <w:sz w:val="24"/>
                <w:szCs w:val="24"/>
                <w:lang w:val="en-US" w:eastAsia="en-US"/>
              </w:rPr>
              <w:t xml:space="preserve">ел 6. </w:t>
            </w:r>
            <w:r>
              <w:rPr>
                <w:sz w:val="24"/>
                <w:szCs w:val="24"/>
                <w:lang w:eastAsia="en-US"/>
              </w:rPr>
              <w:t>П</w:t>
            </w:r>
            <w:r w:rsidR="003826DE" w:rsidRPr="004A5E70">
              <w:rPr>
                <w:sz w:val="24"/>
                <w:szCs w:val="24"/>
                <w:lang w:val="en-US" w:eastAsia="en-US"/>
              </w:rPr>
              <w:t xml:space="preserve">редоставяне на обучение, съобразено с европейските стандарти, в контекста на стратегическата рамка на компетентностите в </w:t>
            </w:r>
            <w:r w:rsidR="00587041">
              <w:rPr>
                <w:sz w:val="24"/>
                <w:szCs w:val="24"/>
                <w:lang w:eastAsia="en-US"/>
              </w:rPr>
              <w:t xml:space="preserve">    </w:t>
            </w:r>
          </w:p>
          <w:p w:rsidR="00121D73" w:rsidRPr="004A5E70" w:rsidRDefault="00587041" w:rsidP="000943BA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</w:t>
            </w:r>
            <w:r w:rsidR="003826DE" w:rsidRPr="004A5E70">
              <w:rPr>
                <w:sz w:val="24"/>
                <w:szCs w:val="24"/>
                <w:lang w:val="en-US" w:eastAsia="en-US"/>
              </w:rPr>
              <w:t>митническата професия</w:t>
            </w:r>
          </w:p>
          <w:p w:rsidR="00121D73" w:rsidRPr="00AF5C78" w:rsidRDefault="00121D73" w:rsidP="000943BA">
            <w:pPr>
              <w:rPr>
                <w:sz w:val="24"/>
                <w:szCs w:val="24"/>
                <w:lang w:eastAsia="en-US"/>
              </w:rPr>
            </w:pP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мярка, дейност, задача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 xml:space="preserve"> отговорно звено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срок за изпълнение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индикатор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i/>
                <w:iCs/>
                <w:sz w:val="24"/>
                <w:szCs w:val="24"/>
                <w:lang w:val="en-US" w:eastAsia="en-US"/>
              </w:rPr>
            </w:pPr>
            <w:r w:rsidRPr="004A5E70">
              <w:rPr>
                <w:i/>
                <w:iCs/>
                <w:sz w:val="24"/>
                <w:szCs w:val="24"/>
                <w:lang w:val="en-US" w:eastAsia="en-US"/>
              </w:rPr>
              <w:t>изпълнение</w:t>
            </w:r>
          </w:p>
        </w:tc>
      </w:tr>
      <w:tr w:rsidR="00121D73" w:rsidRPr="004A5E70" w:rsidTr="00C63E16">
        <w:trPr>
          <w:trHeight w:val="153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121D73" w:rsidRPr="004A5E70" w:rsidRDefault="00121D73" w:rsidP="00301D5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6.1.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Изпълнение на годишната Програма за обучение на специализираната администрация на Агенция „Митници” през </w:t>
            </w:r>
            <w:r w:rsidR="00301D52" w:rsidRPr="004A5E70">
              <w:rPr>
                <w:sz w:val="24"/>
                <w:szCs w:val="24"/>
                <w:lang w:val="en-US" w:eastAsia="en-US"/>
              </w:rPr>
              <w:t>201</w:t>
            </w:r>
            <w:r w:rsidR="00301D52">
              <w:rPr>
                <w:sz w:val="24"/>
                <w:szCs w:val="24"/>
                <w:lang w:eastAsia="en-US"/>
              </w:rPr>
              <w:t>7</w:t>
            </w:r>
            <w:r w:rsidR="00301D52" w:rsidRPr="004A5E70">
              <w:rPr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г.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90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6.1.1.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Организиране и провеждане на обученията съгласно годишната Програма за последващо обучение на специализираната администрация на АМ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301D52" w:rsidRDefault="00301D5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01D52">
              <w:rPr>
                <w:b w:val="0"/>
                <w:bCs w:val="0"/>
                <w:sz w:val="24"/>
                <w:szCs w:val="24"/>
                <w:lang w:val="en-US" w:eastAsia="en-US"/>
              </w:rPr>
              <w:t>ДНУЦ, ЧРАОС-ТМУ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утвърдената програма</w:t>
            </w:r>
          </w:p>
        </w:tc>
        <w:tc>
          <w:tcPr>
            <w:tcW w:w="3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01D52" w:rsidRPr="00CD45F3" w:rsidRDefault="00121D73" w:rsidP="000D3755">
            <w:pPr>
              <w:rPr>
                <w:ins w:id="23" w:author="DDochev" w:date="2016-12-01T14:30:00Z"/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- брой обучени служители (на национално и регионално ниво)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br/>
              <w:t>- брой обучения (на национално и регионално ниво)</w:t>
            </w:r>
          </w:p>
        </w:tc>
        <w:tc>
          <w:tcPr>
            <w:tcW w:w="29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7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679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6.1.2.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Организиране и провеждане на дистанционни обучения и чрез видео връзка в реално време (в класна стая и на МП)                             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ДНУЦ, ДИС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утвърдената програма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 служители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92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дистанционни обучения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1061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специализирани обучения за повишаване квалификацията на ИТ експерти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ДНУЦ, ДИС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 качество на проведените курсове за обучение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1346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 xml:space="preserve">Дейност 6.1.4.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специализирани обучения за повишаване квалификацията на служители, работещи в областта на акцизното законодателство.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ДНУЦ, ДА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утвърдената програма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 качество на проведените курсове за обучение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765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Дейност 6.1.5.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Организиране и провеждане на обучения за икономически оператори и други заинтересовани страни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утвърдената програма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обучени 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8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обучения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90"/>
          <w:jc w:val="center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6.1.6.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Организиране и провеждане на базов курс за обучение на служителите от специализираната администрация (едномесечни и седеммесечни)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съгласно утвърдената програма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утвърдена програма на базов курс 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20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 служители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50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проведени курсове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50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проведени тестове 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издържали финален изпит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945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6.1.7.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Организиране на обучения към Института по публична администрация (ИПА)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D45F3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утвърден Годишен план за обучение на служителите от АМ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5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обучения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48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обучени служители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6.1.8.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Прилагане на Програмата за електронно обучение на СМО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служители, регистрирани на платформата CLIKC на СМО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  <w:p w:rsidR="00301D52" w:rsidRDefault="00301D52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301D52" w:rsidRPr="00301D52" w:rsidRDefault="00301D52" w:rsidP="00686A97">
            <w:pPr>
              <w:pStyle w:val="ListParagraph"/>
              <w:numPr>
                <w:ilvl w:val="0"/>
                <w:numId w:val="1"/>
              </w:numPr>
              <w:ind w:left="-110" w:firstLine="21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 актуализиран списък на модулите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57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6.1.9.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Анализ на ефективността от обученията</w:t>
            </w:r>
          </w:p>
        </w:tc>
        <w:tc>
          <w:tcPr>
            <w:tcW w:w="2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анкети, справки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199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CD45F3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отчети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27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тестове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3A5A36">
        <w:trPr>
          <w:trHeight w:val="75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301D52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lastRenderedPageBreak/>
              <w:t>Дейност 6.1.10.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Изготвяне на годишна Програма за обучение на специализираната администрация на Агенция „Митници” за </w:t>
            </w:r>
            <w:r w:rsidR="00301D5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201</w:t>
            </w:r>
            <w:r w:rsidR="00301D52">
              <w:rPr>
                <w:b w:val="0"/>
                <w:bCs w:val="0"/>
                <w:sz w:val="24"/>
                <w:szCs w:val="24"/>
                <w:lang w:eastAsia="en-US"/>
              </w:rPr>
              <w:t>8</w:t>
            </w:r>
            <w:r w:rsidR="00301D52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г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  <w:r w:rsidR="00CD45F3">
              <w:rPr>
                <w:b w:val="0"/>
                <w:bCs w:val="0"/>
                <w:sz w:val="24"/>
                <w:szCs w:val="24"/>
                <w:lang w:eastAsia="en-US"/>
              </w:rPr>
              <w:t>,</w:t>
            </w:r>
            <w:r w:rsidR="00CD45F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ДЦМУ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372F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29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.12.201</w:t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утвърдена Програма за обучение на служителите в АМ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34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065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121D73" w:rsidRPr="004A5E70" w:rsidRDefault="00121D73" w:rsidP="00CD45F3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6.2.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Прилагане на Общия подход на ЕС за обучение в митническата област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56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B372FC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6.2.1. </w:t>
            </w:r>
            <w:r w:rsidR="00B372FC">
              <w:rPr>
                <w:b w:val="0"/>
                <w:bCs w:val="0"/>
                <w:sz w:val="24"/>
                <w:szCs w:val="24"/>
                <w:lang w:eastAsia="en-US"/>
              </w:rPr>
              <w:t>Прилагане</w:t>
            </w:r>
            <w:r w:rsidR="00B372FC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на Рамка на компетентностите</w:t>
            </w:r>
            <w:r w:rsidR="00B372FC">
              <w:rPr>
                <w:b w:val="0"/>
                <w:bCs w:val="0"/>
                <w:sz w:val="24"/>
                <w:szCs w:val="24"/>
                <w:lang w:eastAsia="en-US"/>
              </w:rPr>
              <w:t xml:space="preserve"> в Агенция „Митници“, базирана на Рамка на компетентностите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за митническата професия на ЕС </w:t>
            </w:r>
            <w:r w:rsidR="00B372FC" w:rsidRPr="00B372FC">
              <w:rPr>
                <w:b w:val="0"/>
                <w:bCs w:val="0"/>
                <w:sz w:val="24"/>
                <w:szCs w:val="24"/>
                <w:lang w:val="en-US" w:eastAsia="en-US"/>
              </w:rPr>
              <w:t>(РКМП на ЕС)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566E3D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  <w:r w:rsidR="00566E3D">
              <w:rPr>
                <w:b w:val="0"/>
                <w:bCs w:val="0"/>
                <w:sz w:val="24"/>
                <w:szCs w:val="24"/>
                <w:lang w:eastAsia="en-US"/>
              </w:rPr>
              <w:t>ДНУЦ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B372FC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B372FC" w:rsidP="00B372FC">
            <w:pPr>
              <w:ind w:left="-26" w:hanging="142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B372FC">
              <w:rPr>
                <w:b w:val="0"/>
                <w:bCs w:val="0"/>
                <w:sz w:val="24"/>
                <w:szCs w:val="24"/>
                <w:lang w:val="en-US" w:eastAsia="en-US"/>
              </w:rPr>
              <w:t>-</w:t>
            </w:r>
            <w:r w:rsidRPr="00B372FC">
              <w:rPr>
                <w:b w:val="0"/>
                <w:bCs w:val="0"/>
                <w:sz w:val="24"/>
                <w:szCs w:val="24"/>
                <w:lang w:val="en-US" w:eastAsia="en-US"/>
              </w:rPr>
              <w:tab/>
            </w: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r w:rsidRPr="00B372FC">
              <w:rPr>
                <w:b w:val="0"/>
                <w:bCs w:val="0"/>
                <w:sz w:val="24"/>
                <w:szCs w:val="24"/>
                <w:lang w:val="en-US" w:eastAsia="en-US"/>
              </w:rPr>
              <w:t>утвърдена Програма за обучение на служителите в АМ</w:t>
            </w:r>
            <w:r w:rsidR="00121D73"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244"/>
          <w:jc w:val="center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697B54" w:rsidRDefault="00121D73" w:rsidP="00697B54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4A5E70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4A5E70">
              <w:rPr>
                <w:sz w:val="24"/>
                <w:szCs w:val="24"/>
                <w:lang w:val="en-US" w:eastAsia="en-US"/>
              </w:rPr>
              <w:t xml:space="preserve"> 6.2.1.</w:t>
            </w:r>
            <w:r w:rsidR="00697B54">
              <w:rPr>
                <w:sz w:val="24"/>
                <w:szCs w:val="24"/>
                <w:lang w:eastAsia="en-US"/>
              </w:rPr>
              <w:t>1</w:t>
            </w:r>
            <w:r w:rsidRPr="004A5E70">
              <w:rPr>
                <w:sz w:val="24"/>
                <w:szCs w:val="24"/>
                <w:lang w:val="en-US" w:eastAsia="en-US"/>
              </w:rPr>
              <w:t xml:space="preserve">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Изготвяне на отчети до ЕК относно процеса по внедряване на </w:t>
            </w:r>
            <w:r w:rsidR="00697B54">
              <w:rPr>
                <w:b w:val="0"/>
                <w:bCs w:val="0"/>
                <w:sz w:val="24"/>
                <w:szCs w:val="24"/>
                <w:lang w:eastAsia="en-US"/>
              </w:rPr>
              <w:t>РКМП на ЕС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 в </w:t>
            </w:r>
            <w:r w:rsidR="00697B54">
              <w:rPr>
                <w:b w:val="0"/>
                <w:bCs w:val="0"/>
                <w:sz w:val="24"/>
                <w:szCs w:val="24"/>
                <w:lang w:eastAsia="en-US"/>
              </w:rPr>
              <w:t>Агенция „Митници“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CC014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регулярно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F08EA" w:rsidRDefault="005F08EA" w:rsidP="00CD45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  <w:p w:rsidR="00121D73" w:rsidRPr="004A5E70" w:rsidRDefault="005F08EA" w:rsidP="00CD45F3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5F08EA">
              <w:rPr>
                <w:b w:val="0"/>
                <w:bCs w:val="0"/>
                <w:sz w:val="24"/>
                <w:szCs w:val="24"/>
                <w:lang w:val="en-US" w:eastAsia="en-US"/>
              </w:rPr>
              <w:t>- отчети</w:t>
            </w:r>
          </w:p>
        </w:tc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EC383D" w:rsidRPr="004A5E70" w:rsidTr="00C63E16">
        <w:trPr>
          <w:trHeight w:val="58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C383D" w:rsidRPr="004A5E70" w:rsidRDefault="00EC383D" w:rsidP="00CC014D">
            <w:pPr>
              <w:rPr>
                <w:sz w:val="24"/>
                <w:szCs w:val="24"/>
                <w:lang w:val="en-US" w:eastAsia="en-US"/>
              </w:rPr>
            </w:pPr>
            <w:proofErr w:type="gramStart"/>
            <w:r w:rsidRPr="00EC383D">
              <w:rPr>
                <w:sz w:val="24"/>
                <w:szCs w:val="24"/>
                <w:lang w:val="en-US" w:eastAsia="en-US"/>
              </w:rPr>
              <w:t>задача</w:t>
            </w:r>
            <w:proofErr w:type="gramEnd"/>
            <w:r w:rsidRPr="00EC383D">
              <w:rPr>
                <w:sz w:val="24"/>
                <w:szCs w:val="24"/>
                <w:lang w:val="en-US" w:eastAsia="en-US"/>
              </w:rPr>
              <w:t xml:space="preserve"> 6.2.1.</w:t>
            </w:r>
            <w:r>
              <w:rPr>
                <w:sz w:val="24"/>
                <w:szCs w:val="24"/>
                <w:lang w:eastAsia="en-US"/>
              </w:rPr>
              <w:t>2</w:t>
            </w:r>
            <w:r w:rsidRPr="00EC383D">
              <w:rPr>
                <w:sz w:val="24"/>
                <w:szCs w:val="24"/>
                <w:lang w:val="en-US" w:eastAsia="en-US"/>
              </w:rPr>
              <w:t xml:space="preserve">. </w:t>
            </w:r>
            <w:r w:rsidRPr="00EC383D">
              <w:rPr>
                <w:b w:val="0"/>
                <w:sz w:val="24"/>
                <w:szCs w:val="24"/>
                <w:lang w:val="en-US" w:eastAsia="en-US"/>
              </w:rPr>
              <w:t>Прилагане на практика на компетентностите съгласно РКАМ в процес</w:t>
            </w:r>
            <w:r w:rsidR="00CC014D">
              <w:rPr>
                <w:b w:val="0"/>
                <w:sz w:val="24"/>
                <w:szCs w:val="24"/>
                <w:lang w:eastAsia="en-US"/>
              </w:rPr>
              <w:t>а</w:t>
            </w:r>
            <w:r w:rsidRPr="00EC383D">
              <w:rPr>
                <w:b w:val="0"/>
                <w:sz w:val="24"/>
                <w:szCs w:val="24"/>
                <w:lang w:val="en-US" w:eastAsia="en-US"/>
              </w:rPr>
              <w:t xml:space="preserve"> по </w:t>
            </w:r>
            <w:r w:rsidR="00CC014D">
              <w:rPr>
                <w:b w:val="0"/>
                <w:sz w:val="24"/>
                <w:szCs w:val="24"/>
                <w:lang w:eastAsia="en-US"/>
              </w:rPr>
              <w:t>оценяване на изпълнението на длъжността</w:t>
            </w:r>
            <w:r w:rsidRPr="00EC383D">
              <w:rPr>
                <w:b w:val="0"/>
                <w:sz w:val="24"/>
                <w:szCs w:val="24"/>
                <w:lang w:val="en-US" w:eastAsia="en-US"/>
              </w:rPr>
              <w:t xml:space="preserve"> на служителите в Агенция „Митници”.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383D" w:rsidRPr="004A5E70" w:rsidRDefault="00EC383D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EC383D">
              <w:rPr>
                <w:b w:val="0"/>
                <w:bCs w:val="0"/>
                <w:sz w:val="24"/>
                <w:szCs w:val="24"/>
                <w:lang w:val="en-US" w:eastAsia="en-US"/>
              </w:rPr>
              <w:t>ДОУЧР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383D" w:rsidRPr="00EC383D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януари 2017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383D" w:rsidRPr="004A5E70" w:rsidRDefault="00CC014D" w:rsidP="00CC014D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 xml:space="preserve">- Брой оценени служители съгласно РКАМ в Агенция „Митници“. </w:t>
            </w:r>
            <w:r w:rsidR="00EC383D" w:rsidRPr="00EC383D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В периода на оценяване изпълнението на длъжността на митническите служители от 1 до 31 януари непосредственият ръководител следва да оцени наред с компетентностите по Наредбата за условията и реда за оценяване изпълнението на служителите в държавната администрация и утвърдените в Рамка на компетентностите за митническата професия на ЕС в Агенция „Митници”  компетентности. Служителите трябва да получат обратна връзка за степента, в която са показали компетентностите, </w:t>
            </w:r>
            <w:r w:rsidR="00EC383D" w:rsidRPr="00EC383D">
              <w:rPr>
                <w:b w:val="0"/>
                <w:bCs w:val="0"/>
                <w:sz w:val="24"/>
                <w:szCs w:val="24"/>
                <w:lang w:val="en-US" w:eastAsia="en-US"/>
              </w:rPr>
              <w:lastRenderedPageBreak/>
              <w:t>необходими за ефективно изпълнение на длъжността. Отчитането на наличие или липса на посочените компетентности служи за по-точно и детайлно определяне както на индивидуалните постижения на служителя и неговия принос за реализиране на целите на звеното, така и за определяне на дефицита от знания, умения и поведение, а оттук – и необходимостта от конкретно обучение за запълване на дефицита и повишаване на квалификацията.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383D" w:rsidRPr="004A5E70" w:rsidRDefault="00EC383D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0D6F2E" w:rsidRPr="004A5E70" w:rsidTr="00C63E16">
        <w:trPr>
          <w:trHeight w:val="585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D6F2E" w:rsidRPr="00EC383D" w:rsidRDefault="00785DD9" w:rsidP="00785DD9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з</w:t>
            </w:r>
            <w:r w:rsidRPr="00785DD9">
              <w:rPr>
                <w:sz w:val="24"/>
                <w:szCs w:val="24"/>
                <w:lang w:val="en-US" w:eastAsia="en-US"/>
              </w:rPr>
              <w:t>адача 6.2.1.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785DD9">
              <w:rPr>
                <w:sz w:val="24"/>
                <w:szCs w:val="24"/>
                <w:lang w:val="en-US" w:eastAsia="en-US"/>
              </w:rPr>
              <w:t xml:space="preserve">. </w:t>
            </w:r>
            <w:r w:rsidRPr="005F08EA">
              <w:rPr>
                <w:b w:val="0"/>
                <w:sz w:val="24"/>
                <w:szCs w:val="24"/>
                <w:lang w:val="en-US" w:eastAsia="en-US"/>
              </w:rPr>
              <w:t>Актуализиране на длъжностните характеристики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F2E" w:rsidRPr="00EC383D" w:rsidRDefault="00CC014D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CC014D">
              <w:rPr>
                <w:b w:val="0"/>
                <w:bCs w:val="0"/>
                <w:sz w:val="24"/>
                <w:szCs w:val="24"/>
                <w:lang w:val="en-US" w:eastAsia="en-US"/>
              </w:rPr>
              <w:t>ДОУЧР, ЧРАОС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F2E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CC014D">
              <w:rPr>
                <w:b w:val="0"/>
                <w:bCs w:val="0"/>
                <w:sz w:val="24"/>
                <w:szCs w:val="24"/>
                <w:lang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14D" w:rsidRDefault="00CC014D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sz w:val="24"/>
                <w:szCs w:val="24"/>
                <w:lang w:eastAsia="en-US"/>
              </w:rPr>
              <w:t>- Брой актуализирани длъжностни характеристики.</w:t>
            </w:r>
          </w:p>
          <w:p w:rsidR="000D6F2E" w:rsidRPr="00EC383D" w:rsidRDefault="00785DD9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785DD9">
              <w:rPr>
                <w:b w:val="0"/>
                <w:bCs w:val="0"/>
                <w:sz w:val="24"/>
                <w:szCs w:val="24"/>
                <w:lang w:val="en-US" w:eastAsia="en-US"/>
              </w:rPr>
              <w:t>При осъществени структурни промени преките ръководители на звената се задължават в срок от един месец от влизане на промените в сила да актуализират изискваните компетентности за своето структурно звено и да подготвят нови или актуализирани длъжностни характеристики за служителите си за утвърждаване.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F2E" w:rsidRPr="004A5E70" w:rsidRDefault="000D6F2E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1350"/>
          <w:jc w:val="center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6.2.2. </w:t>
            </w:r>
            <w:r w:rsidR="00C02FB8" w:rsidRPr="00C02FB8">
              <w:rPr>
                <w:b w:val="0"/>
                <w:bCs w:val="0"/>
                <w:sz w:val="24"/>
                <w:szCs w:val="24"/>
                <w:lang w:val="en-US" w:eastAsia="en-US"/>
              </w:rPr>
              <w:t>Прилагане на програмата с модули за електронно обучение по МКС, разработена от ЕК</w:t>
            </w:r>
            <w:r w:rsidR="00C02FB8">
              <w:rPr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862057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публикувани е-модули (в LMS, интранет и интернет страницата на АМ)</w:t>
            </w:r>
            <w:r w:rsidR="00862057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630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862057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външни потребители (ИО)</w:t>
            </w:r>
            <w:r w:rsidR="00862057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862057" w:rsidRDefault="00121D73" w:rsidP="000D375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потребители от АМ</w:t>
            </w:r>
            <w:r w:rsidR="00862057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645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преведени на български език модули </w:t>
            </w:r>
          </w:p>
        </w:tc>
        <w:tc>
          <w:tcPr>
            <w:tcW w:w="29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</w:tr>
      <w:tr w:rsidR="00121D73" w:rsidRPr="004A5E70" w:rsidTr="00C63E16">
        <w:trPr>
          <w:trHeight w:val="795"/>
          <w:jc w:val="center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hideMark/>
          </w:tcPr>
          <w:p w:rsidR="00121D73" w:rsidRPr="004A5E70" w:rsidRDefault="00121D73" w:rsidP="00C02FB8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6.2.3.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Използване на платформата за сътрудничество на EK PICS 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ДНУЦ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21D73" w:rsidRPr="00862057" w:rsidRDefault="00121D73" w:rsidP="0086205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извършени актуализации в PICS в сферата на обучението</w:t>
            </w:r>
            <w:r w:rsidR="00862057">
              <w:rPr>
                <w:b w:val="0"/>
                <w:bCs w:val="0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C63E16">
        <w:trPr>
          <w:trHeight w:val="136"/>
          <w:jc w:val="center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21D73" w:rsidRPr="004A5E70" w:rsidRDefault="00121D73" w:rsidP="00862057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- брой публикувани документи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0943BA">
        <w:trPr>
          <w:trHeight w:val="1590"/>
          <w:jc w:val="center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>Мярка 6.3. Провеждане на одитни ангажименти за даване на увереност и консултиране на структури/</w:t>
            </w:r>
            <w:r w:rsidR="000943BA">
              <w:rPr>
                <w:sz w:val="24"/>
                <w:szCs w:val="24"/>
                <w:lang w:eastAsia="en-US"/>
              </w:rPr>
              <w:t xml:space="preserve"> </w:t>
            </w:r>
            <w:r w:rsidRPr="004A5E70">
              <w:rPr>
                <w:sz w:val="24"/>
                <w:szCs w:val="24"/>
                <w:lang w:val="en-US" w:eastAsia="en-US"/>
              </w:rPr>
              <w:t>процеси при извършването на дейности по мерките за постигане на целта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121D73" w:rsidRPr="004A5E70" w:rsidTr="000943BA">
        <w:trPr>
          <w:trHeight w:val="2220"/>
          <w:jc w:val="center"/>
        </w:trPr>
        <w:tc>
          <w:tcPr>
            <w:tcW w:w="4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121D73" w:rsidRPr="004A5E70" w:rsidRDefault="00121D73" w:rsidP="000D3755">
            <w:pPr>
              <w:rPr>
                <w:sz w:val="24"/>
                <w:szCs w:val="24"/>
                <w:lang w:val="en-US" w:eastAsia="en-US"/>
              </w:rPr>
            </w:pPr>
            <w:r w:rsidRPr="004A5E70">
              <w:rPr>
                <w:sz w:val="24"/>
                <w:szCs w:val="24"/>
                <w:lang w:val="en-US" w:eastAsia="en-US"/>
              </w:rPr>
              <w:t xml:space="preserve">Дейност 6.3.1. </w:t>
            </w: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Провеждане на одитни ангажименти, изготвяне на одитни доклади, даване на препоръки за подобряване на адекватността и ефективността на извършваните дейности на одитираните структури/ процеси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ЗВО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3826DE" w:rsidP="003826DE">
            <w:pPr>
              <w:jc w:val="center"/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постоянен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 xml:space="preserve">- брой изготвени одитни доклади, в т. ч. брой дадени и брой изпълнени препоръки 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1D73" w:rsidRPr="004A5E70" w:rsidRDefault="00121D73" w:rsidP="000D3755">
            <w:pPr>
              <w:rPr>
                <w:b w:val="0"/>
                <w:bCs w:val="0"/>
                <w:sz w:val="24"/>
                <w:szCs w:val="24"/>
                <w:lang w:val="en-US" w:eastAsia="en-US"/>
              </w:rPr>
            </w:pPr>
            <w:r w:rsidRPr="004A5E70">
              <w:rPr>
                <w:b w:val="0"/>
                <w:bCs w:val="0"/>
                <w:sz w:val="24"/>
                <w:szCs w:val="24"/>
                <w:lang w:val="en-US" w:eastAsia="en-US"/>
              </w:rPr>
              <w:t> </w:t>
            </w:r>
          </w:p>
        </w:tc>
      </w:tr>
    </w:tbl>
    <w:p w:rsidR="006B4A6B" w:rsidRPr="004A5E70" w:rsidRDefault="006B4A6B" w:rsidP="006B4A6B">
      <w:pPr>
        <w:rPr>
          <w:sz w:val="24"/>
          <w:szCs w:val="24"/>
        </w:rPr>
      </w:pPr>
    </w:p>
    <w:p w:rsidR="00862057" w:rsidRDefault="00862057" w:rsidP="006B4A6B">
      <w:pPr>
        <w:rPr>
          <w:sz w:val="24"/>
          <w:szCs w:val="24"/>
        </w:rPr>
      </w:pPr>
    </w:p>
    <w:p w:rsidR="00862057" w:rsidRDefault="00862057" w:rsidP="006B4A6B">
      <w:pPr>
        <w:rPr>
          <w:sz w:val="24"/>
          <w:szCs w:val="24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</w:p>
    <w:p w:rsidR="000943BA" w:rsidRDefault="000943BA" w:rsidP="006B4A6B">
      <w:pPr>
        <w:ind w:firstLine="360"/>
        <w:rPr>
          <w:sz w:val="20"/>
          <w:szCs w:val="20"/>
        </w:rPr>
      </w:pPr>
      <w:bookmarkStart w:id="24" w:name="_GoBack"/>
      <w:bookmarkEnd w:id="24"/>
    </w:p>
    <w:p w:rsidR="006B4A6B" w:rsidRPr="004A5E70" w:rsidRDefault="006B4A6B" w:rsidP="006B4A6B">
      <w:pPr>
        <w:ind w:firstLine="360"/>
        <w:rPr>
          <w:sz w:val="20"/>
          <w:szCs w:val="20"/>
        </w:rPr>
      </w:pPr>
      <w:r w:rsidRPr="004A5E70">
        <w:rPr>
          <w:sz w:val="20"/>
          <w:szCs w:val="20"/>
        </w:rPr>
        <w:lastRenderedPageBreak/>
        <w:t>Използвани съкращения:</w:t>
      </w:r>
    </w:p>
    <w:p w:rsidR="006B4A6B" w:rsidRPr="004A5E70" w:rsidRDefault="006B4A6B" w:rsidP="006B4A6B">
      <w:pPr>
        <w:ind w:firstLine="360"/>
        <w:rPr>
          <w:b w:val="0"/>
          <w:sz w:val="20"/>
          <w:szCs w:val="20"/>
          <w:lang w:val="en-US"/>
        </w:rPr>
      </w:pPr>
    </w:p>
    <w:tbl>
      <w:tblPr>
        <w:tblW w:w="8912" w:type="dxa"/>
        <w:tblInd w:w="-162" w:type="dxa"/>
        <w:tblLook w:val="04A0" w:firstRow="1" w:lastRow="0" w:firstColumn="1" w:lastColumn="0" w:noHBand="0" w:noVBand="1"/>
      </w:tblPr>
      <w:tblGrid>
        <w:gridCol w:w="8912"/>
      </w:tblGrid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АМ – Агенция „Митници”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ЕС – Европейски съюз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ООН – Организация на обединените нации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ИКЕ – Икономическа комисия за Европа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ДЧ – държави членки на ЕС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ДНЧ – държави не членки на ЕС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ТМУ – териториални митническо/и учреждение/я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ГКПП – граничен контролно-пропускателен пункт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ЗМ – Закон за митниците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ППЗМ – Правилник за прилагане на ЗМ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ЗАДС – Закон за акцизите и данъчните складове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ППЗАДС – Правилник за прилагане на ЗАДС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ДА – дирекция Акцизи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ДМРР – дирекция Митническо разузнаване и разследване</w:t>
            </w:r>
          </w:p>
        </w:tc>
      </w:tr>
      <w:tr w:rsidR="00B37AFC" w:rsidRPr="00B37AFC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B37AFC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B37AFC">
              <w:rPr>
                <w:b w:val="0"/>
                <w:bCs w:val="0"/>
                <w:sz w:val="20"/>
                <w:szCs w:val="20"/>
                <w:lang w:val="en-US" w:eastAsia="en-US"/>
              </w:rPr>
              <w:t>ДЦМЛ – дирекция Централна митническа лаборатория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ДМО – дирекция Международни отношения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ДИС – дирекция Информационни системи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ДАО – дирекция Административно обслужване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ДНУЦ – дирекция Национален учебен център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ДТП – дирекция Тарифна политика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ДМРП – дирекция Митнически режими и процедури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ДСАП - дирекция Стратегически анализи и прогнози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ДОУЧР – дирекция Организация и управление на човешките ресурси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И - Инспекторат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ДПК – дирекция Последващ контрол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0B4FE9">
            <w:pPr>
              <w:ind w:firstLineChars="200" w:firstLine="400"/>
              <w:rPr>
                <w:b w:val="0"/>
                <w:bCs w:val="0"/>
                <w:sz w:val="20"/>
                <w:szCs w:val="20"/>
                <w:lang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>ДФ</w:t>
            </w:r>
            <w:r w:rsidR="004C094D" w:rsidRPr="00374398">
              <w:rPr>
                <w:b w:val="0"/>
                <w:bCs w:val="0"/>
                <w:sz w:val="20"/>
                <w:szCs w:val="20"/>
                <w:lang w:eastAsia="en-US"/>
              </w:rPr>
              <w:t>ОП</w:t>
            </w: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 xml:space="preserve"> – дирекция Финанс</w:t>
            </w:r>
            <w:r w:rsidR="004C094D" w:rsidRPr="00374398">
              <w:rPr>
                <w:b w:val="0"/>
                <w:bCs w:val="0"/>
                <w:sz w:val="20"/>
                <w:szCs w:val="20"/>
                <w:lang w:eastAsia="en-US"/>
              </w:rPr>
              <w:t>и и обществени поръчки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374398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374398">
              <w:rPr>
                <w:b w:val="0"/>
                <w:bCs w:val="0"/>
                <w:sz w:val="20"/>
                <w:szCs w:val="20"/>
                <w:lang w:val="en-US" w:eastAsia="en-US"/>
              </w:rPr>
              <w:t xml:space="preserve">ЗС – Звено по сигурността </w:t>
            </w:r>
          </w:p>
        </w:tc>
      </w:tr>
      <w:tr w:rsidR="009A07C4" w:rsidRPr="004A5E70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4C094D">
            <w:pPr>
              <w:ind w:firstLineChars="200" w:firstLine="400"/>
              <w:rPr>
                <w:b w:val="0"/>
                <w:bCs w:val="0"/>
                <w:sz w:val="20"/>
                <w:szCs w:val="20"/>
                <w:lang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ДУ</w:t>
            </w:r>
            <w:r w:rsidR="004C094D" w:rsidRPr="004A5E70">
              <w:rPr>
                <w:b w:val="0"/>
                <w:bCs w:val="0"/>
                <w:sz w:val="20"/>
                <w:szCs w:val="20"/>
                <w:lang w:eastAsia="en-US"/>
              </w:rPr>
              <w:t>СЛ</w:t>
            </w: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 xml:space="preserve"> - дирекция Управление </w:t>
            </w:r>
            <w:r w:rsidR="004C094D" w:rsidRPr="004A5E70">
              <w:rPr>
                <w:b w:val="0"/>
                <w:bCs w:val="0"/>
                <w:sz w:val="20"/>
                <w:szCs w:val="20"/>
                <w:lang w:eastAsia="en-US"/>
              </w:rPr>
              <w:t>на собствеността и логистика</w:t>
            </w:r>
          </w:p>
        </w:tc>
      </w:tr>
      <w:tr w:rsidR="00B37AFC" w:rsidRPr="00B37AFC" w:rsidTr="00B37AFC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B37AFC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eastAsia="en-US"/>
              </w:rPr>
            </w:pPr>
            <w:r w:rsidRPr="00B37AFC">
              <w:rPr>
                <w:b w:val="0"/>
                <w:bCs w:val="0"/>
                <w:sz w:val="20"/>
                <w:szCs w:val="20"/>
                <w:lang w:val="en-US" w:eastAsia="en-US"/>
              </w:rPr>
              <w:t>ЗВО – Звено за Вътрешен одит</w:t>
            </w:r>
          </w:p>
          <w:p w:rsidR="000D70B6" w:rsidRPr="00B37AFC" w:rsidRDefault="000D70B6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eastAsia="en-US"/>
              </w:rPr>
            </w:pPr>
            <w:r w:rsidRPr="00B37AFC">
              <w:rPr>
                <w:b w:val="0"/>
                <w:bCs w:val="0"/>
                <w:sz w:val="20"/>
                <w:szCs w:val="20"/>
                <w:lang w:eastAsia="en-US"/>
              </w:rPr>
              <w:t>ЗМИС- Звено по мрежова и информационна сигурност</w:t>
            </w:r>
          </w:p>
        </w:tc>
      </w:tr>
      <w:tr w:rsidR="009A07C4" w:rsidRPr="004A5E70" w:rsidTr="009A07C4">
        <w:trPr>
          <w:trHeight w:val="300"/>
        </w:trPr>
        <w:tc>
          <w:tcPr>
            <w:tcW w:w="8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C4" w:rsidRPr="004A5E70" w:rsidRDefault="009A07C4" w:rsidP="009A07C4">
            <w:pPr>
              <w:ind w:firstLineChars="200" w:firstLine="400"/>
              <w:rPr>
                <w:b w:val="0"/>
                <w:bCs w:val="0"/>
                <w:sz w:val="20"/>
                <w:szCs w:val="20"/>
                <w:lang w:val="en-US" w:eastAsia="en-US"/>
              </w:rPr>
            </w:pPr>
            <w:r w:rsidRPr="004A5E70">
              <w:rPr>
                <w:b w:val="0"/>
                <w:bCs w:val="0"/>
                <w:sz w:val="20"/>
                <w:szCs w:val="20"/>
                <w:lang w:val="en-US" w:eastAsia="en-US"/>
              </w:rPr>
              <w:t>ДЦМУ – дирекции и самостоятелни звена в Централното митническо управление</w:t>
            </w:r>
          </w:p>
        </w:tc>
      </w:tr>
    </w:tbl>
    <w:p w:rsidR="009A07C4" w:rsidRPr="004A5E70" w:rsidRDefault="009A07C4" w:rsidP="006B4A6B">
      <w:pPr>
        <w:ind w:firstLine="360"/>
        <w:rPr>
          <w:b w:val="0"/>
          <w:sz w:val="20"/>
          <w:szCs w:val="20"/>
          <w:lang w:val="en-US"/>
        </w:rPr>
      </w:pPr>
    </w:p>
    <w:sectPr w:rsidR="009A07C4" w:rsidRPr="004A5E70" w:rsidSect="0073118F">
      <w:footerReference w:type="even" r:id="rId10"/>
      <w:footerReference w:type="default" r:id="rId11"/>
      <w:pgSz w:w="16838" w:h="11906" w:orient="landscape" w:code="9"/>
      <w:pgMar w:top="1134" w:right="295" w:bottom="289" w:left="289" w:header="709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2A" w:rsidRDefault="00CF152A">
      <w:r>
        <w:separator/>
      </w:r>
    </w:p>
  </w:endnote>
  <w:endnote w:type="continuationSeparator" w:id="0">
    <w:p w:rsidR="00CF152A" w:rsidRDefault="00CF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2A" w:rsidRDefault="00CF152A" w:rsidP="006B4A6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F152A" w:rsidRDefault="00CF152A" w:rsidP="006B4A6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2A" w:rsidRPr="00F01733" w:rsidRDefault="00CF152A" w:rsidP="006B4A6B">
    <w:pPr>
      <w:framePr w:wrap="around" w:vAnchor="text" w:hAnchor="margin" w:xAlign="right" w:y="1"/>
      <w:rPr>
        <w:b w:val="0"/>
        <w:sz w:val="20"/>
        <w:szCs w:val="20"/>
      </w:rPr>
    </w:pPr>
    <w:r w:rsidRPr="00F01733">
      <w:rPr>
        <w:b w:val="0"/>
        <w:sz w:val="20"/>
        <w:szCs w:val="20"/>
      </w:rPr>
      <w:fldChar w:fldCharType="begin"/>
    </w:r>
    <w:r w:rsidRPr="00F01733">
      <w:rPr>
        <w:b w:val="0"/>
        <w:sz w:val="20"/>
        <w:szCs w:val="20"/>
      </w:rPr>
      <w:instrText xml:space="preserve">PAGE  </w:instrText>
    </w:r>
    <w:r w:rsidRPr="00F01733">
      <w:rPr>
        <w:b w:val="0"/>
        <w:sz w:val="20"/>
        <w:szCs w:val="20"/>
      </w:rPr>
      <w:fldChar w:fldCharType="separate"/>
    </w:r>
    <w:r w:rsidR="003A5A36">
      <w:rPr>
        <w:b w:val="0"/>
        <w:noProof/>
        <w:sz w:val="20"/>
        <w:szCs w:val="20"/>
      </w:rPr>
      <w:t>2</w:t>
    </w:r>
    <w:r w:rsidRPr="00F01733">
      <w:rPr>
        <w:b w:val="0"/>
        <w:sz w:val="20"/>
        <w:szCs w:val="20"/>
      </w:rPr>
      <w:fldChar w:fldCharType="end"/>
    </w:r>
  </w:p>
  <w:p w:rsidR="00CF152A" w:rsidRDefault="00CF152A" w:rsidP="006B4A6B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2A" w:rsidRDefault="00CF152A">
      <w:r>
        <w:separator/>
      </w:r>
    </w:p>
  </w:footnote>
  <w:footnote w:type="continuationSeparator" w:id="0">
    <w:p w:rsidR="00CF152A" w:rsidRDefault="00CF1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F12"/>
    <w:multiLevelType w:val="hybridMultilevel"/>
    <w:tmpl w:val="B07862F6"/>
    <w:lvl w:ilvl="0" w:tplc="BB623E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33BD"/>
    <w:multiLevelType w:val="hybridMultilevel"/>
    <w:tmpl w:val="4CBAD8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6888"/>
    <w:multiLevelType w:val="hybridMultilevel"/>
    <w:tmpl w:val="548AA938"/>
    <w:lvl w:ilvl="0" w:tplc="76CC1142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011C"/>
    <w:multiLevelType w:val="multilevel"/>
    <w:tmpl w:val="7AF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BBE415E"/>
    <w:multiLevelType w:val="hybridMultilevel"/>
    <w:tmpl w:val="3D043AE4"/>
    <w:lvl w:ilvl="0" w:tplc="93361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6B"/>
    <w:rsid w:val="00001EE9"/>
    <w:rsid w:val="00002C31"/>
    <w:rsid w:val="000032E7"/>
    <w:rsid w:val="000044ED"/>
    <w:rsid w:val="000062DA"/>
    <w:rsid w:val="00006F42"/>
    <w:rsid w:val="00007EFF"/>
    <w:rsid w:val="000115EB"/>
    <w:rsid w:val="00011F6B"/>
    <w:rsid w:val="00012AB5"/>
    <w:rsid w:val="0001363B"/>
    <w:rsid w:val="00014319"/>
    <w:rsid w:val="00014533"/>
    <w:rsid w:val="000174E5"/>
    <w:rsid w:val="0002077B"/>
    <w:rsid w:val="00020A31"/>
    <w:rsid w:val="0002161E"/>
    <w:rsid w:val="00021EA1"/>
    <w:rsid w:val="0002203E"/>
    <w:rsid w:val="0002211D"/>
    <w:rsid w:val="000226DF"/>
    <w:rsid w:val="00023207"/>
    <w:rsid w:val="0002326E"/>
    <w:rsid w:val="00024955"/>
    <w:rsid w:val="00024C3C"/>
    <w:rsid w:val="00024F07"/>
    <w:rsid w:val="00025270"/>
    <w:rsid w:val="00031322"/>
    <w:rsid w:val="00032EED"/>
    <w:rsid w:val="000351B4"/>
    <w:rsid w:val="00036081"/>
    <w:rsid w:val="00036E29"/>
    <w:rsid w:val="00037A27"/>
    <w:rsid w:val="00041BB6"/>
    <w:rsid w:val="000422E6"/>
    <w:rsid w:val="00042DBF"/>
    <w:rsid w:val="00043B33"/>
    <w:rsid w:val="00044136"/>
    <w:rsid w:val="00046510"/>
    <w:rsid w:val="000469D8"/>
    <w:rsid w:val="00046E59"/>
    <w:rsid w:val="0005614D"/>
    <w:rsid w:val="000569FA"/>
    <w:rsid w:val="000574EB"/>
    <w:rsid w:val="00061DF5"/>
    <w:rsid w:val="00063C3C"/>
    <w:rsid w:val="00063C64"/>
    <w:rsid w:val="00063D8F"/>
    <w:rsid w:val="000641FC"/>
    <w:rsid w:val="0006477E"/>
    <w:rsid w:val="0006609C"/>
    <w:rsid w:val="00067503"/>
    <w:rsid w:val="000677D7"/>
    <w:rsid w:val="00067F7C"/>
    <w:rsid w:val="000702AE"/>
    <w:rsid w:val="000713CF"/>
    <w:rsid w:val="00071881"/>
    <w:rsid w:val="00072831"/>
    <w:rsid w:val="00072FCF"/>
    <w:rsid w:val="00075881"/>
    <w:rsid w:val="0007604B"/>
    <w:rsid w:val="00076187"/>
    <w:rsid w:val="0007675A"/>
    <w:rsid w:val="00076B08"/>
    <w:rsid w:val="00076DCF"/>
    <w:rsid w:val="00077415"/>
    <w:rsid w:val="000811C0"/>
    <w:rsid w:val="00081990"/>
    <w:rsid w:val="00082CA0"/>
    <w:rsid w:val="00083374"/>
    <w:rsid w:val="00083CA9"/>
    <w:rsid w:val="000850D1"/>
    <w:rsid w:val="00086D27"/>
    <w:rsid w:val="00090DD2"/>
    <w:rsid w:val="00093121"/>
    <w:rsid w:val="000943BA"/>
    <w:rsid w:val="000A48B8"/>
    <w:rsid w:val="000A51C1"/>
    <w:rsid w:val="000A5FAF"/>
    <w:rsid w:val="000A657F"/>
    <w:rsid w:val="000A6D23"/>
    <w:rsid w:val="000A6FC2"/>
    <w:rsid w:val="000A7C2A"/>
    <w:rsid w:val="000A7E1D"/>
    <w:rsid w:val="000B053A"/>
    <w:rsid w:val="000B0B60"/>
    <w:rsid w:val="000B204A"/>
    <w:rsid w:val="000B433B"/>
    <w:rsid w:val="000B4A5A"/>
    <w:rsid w:val="000B4FE9"/>
    <w:rsid w:val="000B5E53"/>
    <w:rsid w:val="000B709E"/>
    <w:rsid w:val="000C045D"/>
    <w:rsid w:val="000C151B"/>
    <w:rsid w:val="000C2421"/>
    <w:rsid w:val="000C28AD"/>
    <w:rsid w:val="000C296A"/>
    <w:rsid w:val="000C318C"/>
    <w:rsid w:val="000C58EC"/>
    <w:rsid w:val="000D3755"/>
    <w:rsid w:val="000D6592"/>
    <w:rsid w:val="000D6F2E"/>
    <w:rsid w:val="000D70B6"/>
    <w:rsid w:val="000D7113"/>
    <w:rsid w:val="000D71FF"/>
    <w:rsid w:val="000D75DB"/>
    <w:rsid w:val="000E19A5"/>
    <w:rsid w:val="000E2142"/>
    <w:rsid w:val="000E4F78"/>
    <w:rsid w:val="000E66E7"/>
    <w:rsid w:val="000E6A26"/>
    <w:rsid w:val="000E6EAA"/>
    <w:rsid w:val="000F0276"/>
    <w:rsid w:val="000F0533"/>
    <w:rsid w:val="000F0F48"/>
    <w:rsid w:val="000F13B8"/>
    <w:rsid w:val="000F3D49"/>
    <w:rsid w:val="000F3DB3"/>
    <w:rsid w:val="000F49D3"/>
    <w:rsid w:val="000F624A"/>
    <w:rsid w:val="000F6EAB"/>
    <w:rsid w:val="000F7040"/>
    <w:rsid w:val="000F706D"/>
    <w:rsid w:val="00102532"/>
    <w:rsid w:val="0010345A"/>
    <w:rsid w:val="00105744"/>
    <w:rsid w:val="00110048"/>
    <w:rsid w:val="0011242F"/>
    <w:rsid w:val="00112785"/>
    <w:rsid w:val="001129A2"/>
    <w:rsid w:val="00114E99"/>
    <w:rsid w:val="00116661"/>
    <w:rsid w:val="0011777F"/>
    <w:rsid w:val="00117979"/>
    <w:rsid w:val="00117BA9"/>
    <w:rsid w:val="00121D1E"/>
    <w:rsid w:val="00121D73"/>
    <w:rsid w:val="00121DE9"/>
    <w:rsid w:val="00122BFC"/>
    <w:rsid w:val="001231C9"/>
    <w:rsid w:val="00123219"/>
    <w:rsid w:val="001255E7"/>
    <w:rsid w:val="0012605A"/>
    <w:rsid w:val="0012652D"/>
    <w:rsid w:val="00126613"/>
    <w:rsid w:val="0013131C"/>
    <w:rsid w:val="00131466"/>
    <w:rsid w:val="0013390F"/>
    <w:rsid w:val="00134562"/>
    <w:rsid w:val="0013467C"/>
    <w:rsid w:val="0013557F"/>
    <w:rsid w:val="00135D23"/>
    <w:rsid w:val="00140518"/>
    <w:rsid w:val="00140E13"/>
    <w:rsid w:val="00142ADB"/>
    <w:rsid w:val="00143189"/>
    <w:rsid w:val="00143636"/>
    <w:rsid w:val="00143E00"/>
    <w:rsid w:val="001466F6"/>
    <w:rsid w:val="00146C98"/>
    <w:rsid w:val="00147649"/>
    <w:rsid w:val="001479B6"/>
    <w:rsid w:val="001506B5"/>
    <w:rsid w:val="00151C8C"/>
    <w:rsid w:val="00152AE8"/>
    <w:rsid w:val="00152AFA"/>
    <w:rsid w:val="00156B9C"/>
    <w:rsid w:val="00156D9B"/>
    <w:rsid w:val="001606C4"/>
    <w:rsid w:val="00161DF5"/>
    <w:rsid w:val="00162890"/>
    <w:rsid w:val="0016335D"/>
    <w:rsid w:val="0016339D"/>
    <w:rsid w:val="0016435E"/>
    <w:rsid w:val="001665A0"/>
    <w:rsid w:val="001674BE"/>
    <w:rsid w:val="00167834"/>
    <w:rsid w:val="00170CB5"/>
    <w:rsid w:val="001731C1"/>
    <w:rsid w:val="00173C65"/>
    <w:rsid w:val="00175262"/>
    <w:rsid w:val="001773D7"/>
    <w:rsid w:val="001778A6"/>
    <w:rsid w:val="00177E72"/>
    <w:rsid w:val="00180388"/>
    <w:rsid w:val="00180905"/>
    <w:rsid w:val="001818B4"/>
    <w:rsid w:val="00182A0C"/>
    <w:rsid w:val="00184D39"/>
    <w:rsid w:val="0018631F"/>
    <w:rsid w:val="00187FC1"/>
    <w:rsid w:val="00190292"/>
    <w:rsid w:val="00191829"/>
    <w:rsid w:val="00193FE1"/>
    <w:rsid w:val="001A0118"/>
    <w:rsid w:val="001A1703"/>
    <w:rsid w:val="001A2097"/>
    <w:rsid w:val="001A29BD"/>
    <w:rsid w:val="001A3313"/>
    <w:rsid w:val="001A36BB"/>
    <w:rsid w:val="001A739A"/>
    <w:rsid w:val="001B03E9"/>
    <w:rsid w:val="001B3261"/>
    <w:rsid w:val="001B457E"/>
    <w:rsid w:val="001B49D8"/>
    <w:rsid w:val="001B504B"/>
    <w:rsid w:val="001B584B"/>
    <w:rsid w:val="001B5C74"/>
    <w:rsid w:val="001B65C9"/>
    <w:rsid w:val="001B6A3D"/>
    <w:rsid w:val="001B6CA9"/>
    <w:rsid w:val="001B706F"/>
    <w:rsid w:val="001C08E9"/>
    <w:rsid w:val="001C0EDD"/>
    <w:rsid w:val="001D1490"/>
    <w:rsid w:val="001D1BAE"/>
    <w:rsid w:val="001D3551"/>
    <w:rsid w:val="001D3CE8"/>
    <w:rsid w:val="001D53CB"/>
    <w:rsid w:val="001E01D4"/>
    <w:rsid w:val="001E1078"/>
    <w:rsid w:val="001E27E8"/>
    <w:rsid w:val="001E2A5B"/>
    <w:rsid w:val="001E4B62"/>
    <w:rsid w:val="001E7AA8"/>
    <w:rsid w:val="001F14AD"/>
    <w:rsid w:val="001F215D"/>
    <w:rsid w:val="001F21BD"/>
    <w:rsid w:val="001F26A9"/>
    <w:rsid w:val="001F3AA8"/>
    <w:rsid w:val="001F4852"/>
    <w:rsid w:val="001F50EF"/>
    <w:rsid w:val="001F516E"/>
    <w:rsid w:val="001F6BFC"/>
    <w:rsid w:val="00201C87"/>
    <w:rsid w:val="00203585"/>
    <w:rsid w:val="00203695"/>
    <w:rsid w:val="002058E7"/>
    <w:rsid w:val="00207039"/>
    <w:rsid w:val="00213B90"/>
    <w:rsid w:val="00213C16"/>
    <w:rsid w:val="00214F54"/>
    <w:rsid w:val="00216292"/>
    <w:rsid w:val="0021762A"/>
    <w:rsid w:val="0021763E"/>
    <w:rsid w:val="00217CD5"/>
    <w:rsid w:val="00217DA9"/>
    <w:rsid w:val="00220B5F"/>
    <w:rsid w:val="00223EC0"/>
    <w:rsid w:val="00224C70"/>
    <w:rsid w:val="0022650B"/>
    <w:rsid w:val="002266D2"/>
    <w:rsid w:val="002268B0"/>
    <w:rsid w:val="00232911"/>
    <w:rsid w:val="00232AEF"/>
    <w:rsid w:val="00232C71"/>
    <w:rsid w:val="0023352A"/>
    <w:rsid w:val="00233931"/>
    <w:rsid w:val="00234079"/>
    <w:rsid w:val="00234363"/>
    <w:rsid w:val="0023484C"/>
    <w:rsid w:val="00234C2D"/>
    <w:rsid w:val="0023586F"/>
    <w:rsid w:val="00236386"/>
    <w:rsid w:val="00240A44"/>
    <w:rsid w:val="002417B2"/>
    <w:rsid w:val="00241D39"/>
    <w:rsid w:val="002421F4"/>
    <w:rsid w:val="002451E8"/>
    <w:rsid w:val="00252772"/>
    <w:rsid w:val="0025384A"/>
    <w:rsid w:val="00255583"/>
    <w:rsid w:val="0025603E"/>
    <w:rsid w:val="00256429"/>
    <w:rsid w:val="002576F4"/>
    <w:rsid w:val="0026024B"/>
    <w:rsid w:val="002618F7"/>
    <w:rsid w:val="00265921"/>
    <w:rsid w:val="0026659E"/>
    <w:rsid w:val="002700D6"/>
    <w:rsid w:val="00271FCE"/>
    <w:rsid w:val="0027283C"/>
    <w:rsid w:val="00273EAA"/>
    <w:rsid w:val="00274406"/>
    <w:rsid w:val="00277ACC"/>
    <w:rsid w:val="00282081"/>
    <w:rsid w:val="00286F56"/>
    <w:rsid w:val="00286FE2"/>
    <w:rsid w:val="00287CCA"/>
    <w:rsid w:val="002918D2"/>
    <w:rsid w:val="00292492"/>
    <w:rsid w:val="00293B88"/>
    <w:rsid w:val="00294CAA"/>
    <w:rsid w:val="002950A9"/>
    <w:rsid w:val="00295F08"/>
    <w:rsid w:val="002A120D"/>
    <w:rsid w:val="002A502B"/>
    <w:rsid w:val="002A64D8"/>
    <w:rsid w:val="002B0013"/>
    <w:rsid w:val="002B0B39"/>
    <w:rsid w:val="002B10AE"/>
    <w:rsid w:val="002B1C60"/>
    <w:rsid w:val="002B607E"/>
    <w:rsid w:val="002B72A6"/>
    <w:rsid w:val="002B7E2C"/>
    <w:rsid w:val="002C1942"/>
    <w:rsid w:val="002C328D"/>
    <w:rsid w:val="002C3F8C"/>
    <w:rsid w:val="002C5A63"/>
    <w:rsid w:val="002C6801"/>
    <w:rsid w:val="002D102F"/>
    <w:rsid w:val="002D37AF"/>
    <w:rsid w:val="002E146F"/>
    <w:rsid w:val="002E17D6"/>
    <w:rsid w:val="002E1D51"/>
    <w:rsid w:val="002E35DB"/>
    <w:rsid w:val="002F14A5"/>
    <w:rsid w:val="002F5197"/>
    <w:rsid w:val="002F7BC2"/>
    <w:rsid w:val="002F7D5B"/>
    <w:rsid w:val="00301D52"/>
    <w:rsid w:val="0030318A"/>
    <w:rsid w:val="00304FD0"/>
    <w:rsid w:val="00305A02"/>
    <w:rsid w:val="003060F5"/>
    <w:rsid w:val="00307466"/>
    <w:rsid w:val="00310877"/>
    <w:rsid w:val="00312E33"/>
    <w:rsid w:val="003141A3"/>
    <w:rsid w:val="00314C59"/>
    <w:rsid w:val="00315368"/>
    <w:rsid w:val="003169FE"/>
    <w:rsid w:val="00320988"/>
    <w:rsid w:val="003217E5"/>
    <w:rsid w:val="00321C4B"/>
    <w:rsid w:val="003230F6"/>
    <w:rsid w:val="00323897"/>
    <w:rsid w:val="00324E4D"/>
    <w:rsid w:val="0033142B"/>
    <w:rsid w:val="00332047"/>
    <w:rsid w:val="00334B72"/>
    <w:rsid w:val="00337294"/>
    <w:rsid w:val="00341671"/>
    <w:rsid w:val="00344A4D"/>
    <w:rsid w:val="00344D25"/>
    <w:rsid w:val="003454A1"/>
    <w:rsid w:val="003455D5"/>
    <w:rsid w:val="0034762C"/>
    <w:rsid w:val="00347938"/>
    <w:rsid w:val="00347D93"/>
    <w:rsid w:val="00350634"/>
    <w:rsid w:val="00350993"/>
    <w:rsid w:val="00350A01"/>
    <w:rsid w:val="00351480"/>
    <w:rsid w:val="00351D25"/>
    <w:rsid w:val="00353196"/>
    <w:rsid w:val="003536A7"/>
    <w:rsid w:val="003539A9"/>
    <w:rsid w:val="0035468C"/>
    <w:rsid w:val="00354CF7"/>
    <w:rsid w:val="00355B85"/>
    <w:rsid w:val="0036144F"/>
    <w:rsid w:val="003625D9"/>
    <w:rsid w:val="00364DBC"/>
    <w:rsid w:val="00367D5A"/>
    <w:rsid w:val="003704D5"/>
    <w:rsid w:val="00370E4F"/>
    <w:rsid w:val="00374398"/>
    <w:rsid w:val="00374410"/>
    <w:rsid w:val="00381D8E"/>
    <w:rsid w:val="00381DEC"/>
    <w:rsid w:val="003826DE"/>
    <w:rsid w:val="0038471A"/>
    <w:rsid w:val="00384941"/>
    <w:rsid w:val="00385C30"/>
    <w:rsid w:val="003860BE"/>
    <w:rsid w:val="0038613A"/>
    <w:rsid w:val="003901B8"/>
    <w:rsid w:val="003917CF"/>
    <w:rsid w:val="00394F33"/>
    <w:rsid w:val="00396202"/>
    <w:rsid w:val="003974AF"/>
    <w:rsid w:val="003979A6"/>
    <w:rsid w:val="003A1BEC"/>
    <w:rsid w:val="003A1D82"/>
    <w:rsid w:val="003A3349"/>
    <w:rsid w:val="003A4D2D"/>
    <w:rsid w:val="003A510E"/>
    <w:rsid w:val="003A5A36"/>
    <w:rsid w:val="003A5D92"/>
    <w:rsid w:val="003B1C95"/>
    <w:rsid w:val="003B2658"/>
    <w:rsid w:val="003B4F09"/>
    <w:rsid w:val="003B53C3"/>
    <w:rsid w:val="003B5949"/>
    <w:rsid w:val="003B6D36"/>
    <w:rsid w:val="003B6E0D"/>
    <w:rsid w:val="003B73E8"/>
    <w:rsid w:val="003B7994"/>
    <w:rsid w:val="003B7FD6"/>
    <w:rsid w:val="003C1153"/>
    <w:rsid w:val="003C2E10"/>
    <w:rsid w:val="003C3A28"/>
    <w:rsid w:val="003C48BE"/>
    <w:rsid w:val="003C7269"/>
    <w:rsid w:val="003D0BCB"/>
    <w:rsid w:val="003D3020"/>
    <w:rsid w:val="003D4D23"/>
    <w:rsid w:val="003D4D7B"/>
    <w:rsid w:val="003D5BF8"/>
    <w:rsid w:val="003D69E0"/>
    <w:rsid w:val="003E3721"/>
    <w:rsid w:val="003E41A0"/>
    <w:rsid w:val="003E4FB4"/>
    <w:rsid w:val="003E573F"/>
    <w:rsid w:val="003E5862"/>
    <w:rsid w:val="003E64E4"/>
    <w:rsid w:val="003E6A3F"/>
    <w:rsid w:val="003E70CA"/>
    <w:rsid w:val="003F0A1F"/>
    <w:rsid w:val="003F17C0"/>
    <w:rsid w:val="003F25F8"/>
    <w:rsid w:val="003F2792"/>
    <w:rsid w:val="003F317F"/>
    <w:rsid w:val="003F31AA"/>
    <w:rsid w:val="003F470E"/>
    <w:rsid w:val="003F6652"/>
    <w:rsid w:val="004006CC"/>
    <w:rsid w:val="00402645"/>
    <w:rsid w:val="00402B46"/>
    <w:rsid w:val="00402F14"/>
    <w:rsid w:val="00403F2E"/>
    <w:rsid w:val="004057CF"/>
    <w:rsid w:val="00407283"/>
    <w:rsid w:val="004074EF"/>
    <w:rsid w:val="00407896"/>
    <w:rsid w:val="0041048F"/>
    <w:rsid w:val="004109CE"/>
    <w:rsid w:val="00412A5E"/>
    <w:rsid w:val="00414C4E"/>
    <w:rsid w:val="00416F8D"/>
    <w:rsid w:val="00420D58"/>
    <w:rsid w:val="004219E2"/>
    <w:rsid w:val="0043107F"/>
    <w:rsid w:val="00432B57"/>
    <w:rsid w:val="00432C2C"/>
    <w:rsid w:val="004360A0"/>
    <w:rsid w:val="00436265"/>
    <w:rsid w:val="00436327"/>
    <w:rsid w:val="0044170C"/>
    <w:rsid w:val="00443C69"/>
    <w:rsid w:val="0044478C"/>
    <w:rsid w:val="00446129"/>
    <w:rsid w:val="0044709C"/>
    <w:rsid w:val="0045113A"/>
    <w:rsid w:val="004559EE"/>
    <w:rsid w:val="00461423"/>
    <w:rsid w:val="00462ADA"/>
    <w:rsid w:val="0046613B"/>
    <w:rsid w:val="00467B6B"/>
    <w:rsid w:val="00470E36"/>
    <w:rsid w:val="00471EDF"/>
    <w:rsid w:val="00475790"/>
    <w:rsid w:val="00475B40"/>
    <w:rsid w:val="00475F6A"/>
    <w:rsid w:val="0047643C"/>
    <w:rsid w:val="00477F28"/>
    <w:rsid w:val="00480354"/>
    <w:rsid w:val="004857F0"/>
    <w:rsid w:val="00485AB0"/>
    <w:rsid w:val="004864C6"/>
    <w:rsid w:val="00487D7A"/>
    <w:rsid w:val="0049050E"/>
    <w:rsid w:val="00490B71"/>
    <w:rsid w:val="0049269B"/>
    <w:rsid w:val="004945CD"/>
    <w:rsid w:val="004957F0"/>
    <w:rsid w:val="004A08B1"/>
    <w:rsid w:val="004A3AC3"/>
    <w:rsid w:val="004A5E70"/>
    <w:rsid w:val="004A76E2"/>
    <w:rsid w:val="004A78B9"/>
    <w:rsid w:val="004B1A14"/>
    <w:rsid w:val="004B1DAB"/>
    <w:rsid w:val="004B27EC"/>
    <w:rsid w:val="004B38BE"/>
    <w:rsid w:val="004B5760"/>
    <w:rsid w:val="004B5899"/>
    <w:rsid w:val="004B6D89"/>
    <w:rsid w:val="004C094D"/>
    <w:rsid w:val="004C0AC7"/>
    <w:rsid w:val="004C1355"/>
    <w:rsid w:val="004C3D29"/>
    <w:rsid w:val="004C46C4"/>
    <w:rsid w:val="004C62F8"/>
    <w:rsid w:val="004C71FF"/>
    <w:rsid w:val="004D077B"/>
    <w:rsid w:val="004D22AC"/>
    <w:rsid w:val="004D31F6"/>
    <w:rsid w:val="004D3523"/>
    <w:rsid w:val="004D3A9C"/>
    <w:rsid w:val="004D7218"/>
    <w:rsid w:val="004E2480"/>
    <w:rsid w:val="004F1082"/>
    <w:rsid w:val="004F10E1"/>
    <w:rsid w:val="004F639E"/>
    <w:rsid w:val="00500C4A"/>
    <w:rsid w:val="00500F88"/>
    <w:rsid w:val="00505968"/>
    <w:rsid w:val="0051040D"/>
    <w:rsid w:val="0051263F"/>
    <w:rsid w:val="00512CB7"/>
    <w:rsid w:val="00513AC1"/>
    <w:rsid w:val="005207B0"/>
    <w:rsid w:val="0052099D"/>
    <w:rsid w:val="00521813"/>
    <w:rsid w:val="00521958"/>
    <w:rsid w:val="0052429F"/>
    <w:rsid w:val="005243C7"/>
    <w:rsid w:val="005248D9"/>
    <w:rsid w:val="00527253"/>
    <w:rsid w:val="005279EE"/>
    <w:rsid w:val="005336E1"/>
    <w:rsid w:val="005379FD"/>
    <w:rsid w:val="00540BBC"/>
    <w:rsid w:val="00541CEE"/>
    <w:rsid w:val="0054363D"/>
    <w:rsid w:val="00543835"/>
    <w:rsid w:val="00543F78"/>
    <w:rsid w:val="00544536"/>
    <w:rsid w:val="00544FBA"/>
    <w:rsid w:val="00545C10"/>
    <w:rsid w:val="005474CB"/>
    <w:rsid w:val="00555288"/>
    <w:rsid w:val="00556273"/>
    <w:rsid w:val="005607B5"/>
    <w:rsid w:val="005627E9"/>
    <w:rsid w:val="00562D6D"/>
    <w:rsid w:val="00564F9E"/>
    <w:rsid w:val="0056515F"/>
    <w:rsid w:val="005662E5"/>
    <w:rsid w:val="00566E3D"/>
    <w:rsid w:val="00567D01"/>
    <w:rsid w:val="00567F76"/>
    <w:rsid w:val="00570883"/>
    <w:rsid w:val="00577534"/>
    <w:rsid w:val="0058210C"/>
    <w:rsid w:val="00582BCC"/>
    <w:rsid w:val="00583B1F"/>
    <w:rsid w:val="00584037"/>
    <w:rsid w:val="005859C2"/>
    <w:rsid w:val="00587041"/>
    <w:rsid w:val="00593BB7"/>
    <w:rsid w:val="0059548F"/>
    <w:rsid w:val="005963F4"/>
    <w:rsid w:val="005A0A68"/>
    <w:rsid w:val="005A1259"/>
    <w:rsid w:val="005A2C7B"/>
    <w:rsid w:val="005A5682"/>
    <w:rsid w:val="005A6524"/>
    <w:rsid w:val="005A65C9"/>
    <w:rsid w:val="005A6692"/>
    <w:rsid w:val="005B172D"/>
    <w:rsid w:val="005B1D50"/>
    <w:rsid w:val="005B28BF"/>
    <w:rsid w:val="005B2A53"/>
    <w:rsid w:val="005B3A9F"/>
    <w:rsid w:val="005B436A"/>
    <w:rsid w:val="005B4E33"/>
    <w:rsid w:val="005B643F"/>
    <w:rsid w:val="005C2525"/>
    <w:rsid w:val="005C58DB"/>
    <w:rsid w:val="005D1805"/>
    <w:rsid w:val="005D32A6"/>
    <w:rsid w:val="005D5E14"/>
    <w:rsid w:val="005D68F9"/>
    <w:rsid w:val="005D6ECA"/>
    <w:rsid w:val="005E1CAC"/>
    <w:rsid w:val="005E3CB8"/>
    <w:rsid w:val="005E6054"/>
    <w:rsid w:val="005E6597"/>
    <w:rsid w:val="005F08EA"/>
    <w:rsid w:val="005F41C7"/>
    <w:rsid w:val="005F5457"/>
    <w:rsid w:val="00600077"/>
    <w:rsid w:val="00603146"/>
    <w:rsid w:val="0060372E"/>
    <w:rsid w:val="006044F5"/>
    <w:rsid w:val="006050DE"/>
    <w:rsid w:val="00605F31"/>
    <w:rsid w:val="00605F52"/>
    <w:rsid w:val="00606DC8"/>
    <w:rsid w:val="00611343"/>
    <w:rsid w:val="00612486"/>
    <w:rsid w:val="00613AB6"/>
    <w:rsid w:val="0061457B"/>
    <w:rsid w:val="00614AD5"/>
    <w:rsid w:val="00616490"/>
    <w:rsid w:val="00621F07"/>
    <w:rsid w:val="0062427D"/>
    <w:rsid w:val="006252F8"/>
    <w:rsid w:val="00626014"/>
    <w:rsid w:val="00631B25"/>
    <w:rsid w:val="00632BCB"/>
    <w:rsid w:val="00632D3F"/>
    <w:rsid w:val="00634064"/>
    <w:rsid w:val="00641FA6"/>
    <w:rsid w:val="00643801"/>
    <w:rsid w:val="00644566"/>
    <w:rsid w:val="006446E7"/>
    <w:rsid w:val="006448BB"/>
    <w:rsid w:val="0064529A"/>
    <w:rsid w:val="00646114"/>
    <w:rsid w:val="00647409"/>
    <w:rsid w:val="006516C1"/>
    <w:rsid w:val="006549EB"/>
    <w:rsid w:val="00655A07"/>
    <w:rsid w:val="006579BE"/>
    <w:rsid w:val="006603B6"/>
    <w:rsid w:val="00660963"/>
    <w:rsid w:val="00661E60"/>
    <w:rsid w:val="00663F07"/>
    <w:rsid w:val="00664445"/>
    <w:rsid w:val="0066613A"/>
    <w:rsid w:val="00666A35"/>
    <w:rsid w:val="00670042"/>
    <w:rsid w:val="00670B12"/>
    <w:rsid w:val="0067100E"/>
    <w:rsid w:val="00671942"/>
    <w:rsid w:val="0067283D"/>
    <w:rsid w:val="0067454A"/>
    <w:rsid w:val="00676AA5"/>
    <w:rsid w:val="00681762"/>
    <w:rsid w:val="006820ED"/>
    <w:rsid w:val="00682E7C"/>
    <w:rsid w:val="00684C5E"/>
    <w:rsid w:val="00685C0A"/>
    <w:rsid w:val="00686A97"/>
    <w:rsid w:val="00686C13"/>
    <w:rsid w:val="00686DA2"/>
    <w:rsid w:val="00687F91"/>
    <w:rsid w:val="00690323"/>
    <w:rsid w:val="006922B0"/>
    <w:rsid w:val="00694ABA"/>
    <w:rsid w:val="006975BB"/>
    <w:rsid w:val="00697B54"/>
    <w:rsid w:val="00697D5F"/>
    <w:rsid w:val="006A2B88"/>
    <w:rsid w:val="006A335B"/>
    <w:rsid w:val="006A36EC"/>
    <w:rsid w:val="006A5A25"/>
    <w:rsid w:val="006A6B5D"/>
    <w:rsid w:val="006A6BD8"/>
    <w:rsid w:val="006B2D80"/>
    <w:rsid w:val="006B2F37"/>
    <w:rsid w:val="006B3674"/>
    <w:rsid w:val="006B4A6B"/>
    <w:rsid w:val="006B4F81"/>
    <w:rsid w:val="006B6D94"/>
    <w:rsid w:val="006B7DDD"/>
    <w:rsid w:val="006C121F"/>
    <w:rsid w:val="006C3275"/>
    <w:rsid w:val="006C580A"/>
    <w:rsid w:val="006C6716"/>
    <w:rsid w:val="006C6ADA"/>
    <w:rsid w:val="006C6BA9"/>
    <w:rsid w:val="006C6F36"/>
    <w:rsid w:val="006D29D3"/>
    <w:rsid w:val="006D3BDC"/>
    <w:rsid w:val="006D6774"/>
    <w:rsid w:val="006D6C3D"/>
    <w:rsid w:val="006E125E"/>
    <w:rsid w:val="006E1EE6"/>
    <w:rsid w:val="006E208D"/>
    <w:rsid w:val="006E2AA7"/>
    <w:rsid w:val="006E4E2A"/>
    <w:rsid w:val="006F2AF9"/>
    <w:rsid w:val="006F4374"/>
    <w:rsid w:val="006F4561"/>
    <w:rsid w:val="0070266C"/>
    <w:rsid w:val="00702AA4"/>
    <w:rsid w:val="007034F2"/>
    <w:rsid w:val="00703B0E"/>
    <w:rsid w:val="00703C80"/>
    <w:rsid w:val="007040F8"/>
    <w:rsid w:val="00704184"/>
    <w:rsid w:val="007053D2"/>
    <w:rsid w:val="00705715"/>
    <w:rsid w:val="00706FC4"/>
    <w:rsid w:val="00707FA0"/>
    <w:rsid w:val="0071107D"/>
    <w:rsid w:val="0071261C"/>
    <w:rsid w:val="0071270E"/>
    <w:rsid w:val="00712D5A"/>
    <w:rsid w:val="00713AE8"/>
    <w:rsid w:val="0071476A"/>
    <w:rsid w:val="007147CC"/>
    <w:rsid w:val="007149E3"/>
    <w:rsid w:val="0071668E"/>
    <w:rsid w:val="00716709"/>
    <w:rsid w:val="00716FC1"/>
    <w:rsid w:val="007207ED"/>
    <w:rsid w:val="0072124E"/>
    <w:rsid w:val="007224AA"/>
    <w:rsid w:val="0072297C"/>
    <w:rsid w:val="00722A9B"/>
    <w:rsid w:val="007233B9"/>
    <w:rsid w:val="00724066"/>
    <w:rsid w:val="007241AC"/>
    <w:rsid w:val="00726355"/>
    <w:rsid w:val="00730744"/>
    <w:rsid w:val="007309BE"/>
    <w:rsid w:val="0073118F"/>
    <w:rsid w:val="007337F1"/>
    <w:rsid w:val="00735AA6"/>
    <w:rsid w:val="0073659F"/>
    <w:rsid w:val="00736A6D"/>
    <w:rsid w:val="00737039"/>
    <w:rsid w:val="0073775F"/>
    <w:rsid w:val="00737A9C"/>
    <w:rsid w:val="00742DB3"/>
    <w:rsid w:val="007433A5"/>
    <w:rsid w:val="00743A8A"/>
    <w:rsid w:val="00750016"/>
    <w:rsid w:val="0075167F"/>
    <w:rsid w:val="00751BF8"/>
    <w:rsid w:val="0076214B"/>
    <w:rsid w:val="0076267D"/>
    <w:rsid w:val="00762A36"/>
    <w:rsid w:val="00764600"/>
    <w:rsid w:val="00764A2F"/>
    <w:rsid w:val="00772ECD"/>
    <w:rsid w:val="007739F1"/>
    <w:rsid w:val="007750C1"/>
    <w:rsid w:val="00776BA5"/>
    <w:rsid w:val="00780804"/>
    <w:rsid w:val="00780C43"/>
    <w:rsid w:val="007834AD"/>
    <w:rsid w:val="00783A87"/>
    <w:rsid w:val="00785DD9"/>
    <w:rsid w:val="00786B55"/>
    <w:rsid w:val="0078737E"/>
    <w:rsid w:val="007908B4"/>
    <w:rsid w:val="007911D0"/>
    <w:rsid w:val="00796A26"/>
    <w:rsid w:val="00796AC1"/>
    <w:rsid w:val="007A055B"/>
    <w:rsid w:val="007A0D56"/>
    <w:rsid w:val="007A2BD4"/>
    <w:rsid w:val="007A4CA4"/>
    <w:rsid w:val="007A57F6"/>
    <w:rsid w:val="007A587D"/>
    <w:rsid w:val="007B22FA"/>
    <w:rsid w:val="007B42EF"/>
    <w:rsid w:val="007B4E1B"/>
    <w:rsid w:val="007B6713"/>
    <w:rsid w:val="007B67DE"/>
    <w:rsid w:val="007B7458"/>
    <w:rsid w:val="007B7A4F"/>
    <w:rsid w:val="007C0C1C"/>
    <w:rsid w:val="007C1DD0"/>
    <w:rsid w:val="007C2EB4"/>
    <w:rsid w:val="007C4499"/>
    <w:rsid w:val="007C5B85"/>
    <w:rsid w:val="007C720C"/>
    <w:rsid w:val="007D0061"/>
    <w:rsid w:val="007D2897"/>
    <w:rsid w:val="007D5485"/>
    <w:rsid w:val="007D6AA4"/>
    <w:rsid w:val="007D769B"/>
    <w:rsid w:val="007D7F73"/>
    <w:rsid w:val="007E3435"/>
    <w:rsid w:val="007E4769"/>
    <w:rsid w:val="007E619A"/>
    <w:rsid w:val="007E67D2"/>
    <w:rsid w:val="007E71BF"/>
    <w:rsid w:val="007E7797"/>
    <w:rsid w:val="007F0185"/>
    <w:rsid w:val="007F1087"/>
    <w:rsid w:val="007F1C91"/>
    <w:rsid w:val="007F2285"/>
    <w:rsid w:val="007F38DA"/>
    <w:rsid w:val="007F4550"/>
    <w:rsid w:val="007F4B8E"/>
    <w:rsid w:val="007F597D"/>
    <w:rsid w:val="00801E49"/>
    <w:rsid w:val="008029C1"/>
    <w:rsid w:val="00803D00"/>
    <w:rsid w:val="00804717"/>
    <w:rsid w:val="00805E5E"/>
    <w:rsid w:val="00806049"/>
    <w:rsid w:val="00807FE8"/>
    <w:rsid w:val="008100A5"/>
    <w:rsid w:val="008110C6"/>
    <w:rsid w:val="008123B4"/>
    <w:rsid w:val="0081368F"/>
    <w:rsid w:val="008141BF"/>
    <w:rsid w:val="00820A9C"/>
    <w:rsid w:val="00820F89"/>
    <w:rsid w:val="00822CE9"/>
    <w:rsid w:val="00822E00"/>
    <w:rsid w:val="0082596F"/>
    <w:rsid w:val="00827A80"/>
    <w:rsid w:val="00837CC0"/>
    <w:rsid w:val="0084345C"/>
    <w:rsid w:val="00843E41"/>
    <w:rsid w:val="0084540F"/>
    <w:rsid w:val="00846D19"/>
    <w:rsid w:val="0085021F"/>
    <w:rsid w:val="00850603"/>
    <w:rsid w:val="0085199E"/>
    <w:rsid w:val="00853D66"/>
    <w:rsid w:val="00853DC9"/>
    <w:rsid w:val="008545CF"/>
    <w:rsid w:val="008546D3"/>
    <w:rsid w:val="00856094"/>
    <w:rsid w:val="00860BAD"/>
    <w:rsid w:val="00862057"/>
    <w:rsid w:val="00863649"/>
    <w:rsid w:val="0086379B"/>
    <w:rsid w:val="00863C5A"/>
    <w:rsid w:val="00864FED"/>
    <w:rsid w:val="008728CF"/>
    <w:rsid w:val="00875542"/>
    <w:rsid w:val="008776F8"/>
    <w:rsid w:val="00877792"/>
    <w:rsid w:val="008816ED"/>
    <w:rsid w:val="00881F9F"/>
    <w:rsid w:val="00882455"/>
    <w:rsid w:val="00883F9D"/>
    <w:rsid w:val="00885B2C"/>
    <w:rsid w:val="00885B66"/>
    <w:rsid w:val="00890460"/>
    <w:rsid w:val="0089074D"/>
    <w:rsid w:val="00891601"/>
    <w:rsid w:val="00892522"/>
    <w:rsid w:val="00894045"/>
    <w:rsid w:val="008948F1"/>
    <w:rsid w:val="00895A71"/>
    <w:rsid w:val="00896BE4"/>
    <w:rsid w:val="008977E3"/>
    <w:rsid w:val="00897871"/>
    <w:rsid w:val="008A1CCE"/>
    <w:rsid w:val="008A2616"/>
    <w:rsid w:val="008A39EA"/>
    <w:rsid w:val="008A45F1"/>
    <w:rsid w:val="008A5A07"/>
    <w:rsid w:val="008A65D2"/>
    <w:rsid w:val="008B2312"/>
    <w:rsid w:val="008B2B56"/>
    <w:rsid w:val="008B2B89"/>
    <w:rsid w:val="008B2BC1"/>
    <w:rsid w:val="008B2DCB"/>
    <w:rsid w:val="008B765F"/>
    <w:rsid w:val="008C06BB"/>
    <w:rsid w:val="008C1CC1"/>
    <w:rsid w:val="008C2ABF"/>
    <w:rsid w:val="008C2D22"/>
    <w:rsid w:val="008C30F6"/>
    <w:rsid w:val="008C6AC3"/>
    <w:rsid w:val="008C6BD8"/>
    <w:rsid w:val="008C6F65"/>
    <w:rsid w:val="008C7739"/>
    <w:rsid w:val="008D0188"/>
    <w:rsid w:val="008D0468"/>
    <w:rsid w:val="008D05F8"/>
    <w:rsid w:val="008D0A4F"/>
    <w:rsid w:val="008D1905"/>
    <w:rsid w:val="008D2309"/>
    <w:rsid w:val="008D6C29"/>
    <w:rsid w:val="008D71D9"/>
    <w:rsid w:val="008E0D27"/>
    <w:rsid w:val="008E5ABE"/>
    <w:rsid w:val="008E60FC"/>
    <w:rsid w:val="008F061D"/>
    <w:rsid w:val="008F1E16"/>
    <w:rsid w:val="008F30F6"/>
    <w:rsid w:val="008F33CF"/>
    <w:rsid w:val="008F70B4"/>
    <w:rsid w:val="008F7742"/>
    <w:rsid w:val="008F7DA6"/>
    <w:rsid w:val="009015F8"/>
    <w:rsid w:val="009048D9"/>
    <w:rsid w:val="0090545D"/>
    <w:rsid w:val="0090780D"/>
    <w:rsid w:val="009113D1"/>
    <w:rsid w:val="009117CA"/>
    <w:rsid w:val="00911D29"/>
    <w:rsid w:val="00911D86"/>
    <w:rsid w:val="009133B2"/>
    <w:rsid w:val="00913D1F"/>
    <w:rsid w:val="00916183"/>
    <w:rsid w:val="00916E40"/>
    <w:rsid w:val="00916FDF"/>
    <w:rsid w:val="009203AF"/>
    <w:rsid w:val="00924129"/>
    <w:rsid w:val="00924941"/>
    <w:rsid w:val="00926628"/>
    <w:rsid w:val="00927A15"/>
    <w:rsid w:val="0093096E"/>
    <w:rsid w:val="00932B53"/>
    <w:rsid w:val="00935344"/>
    <w:rsid w:val="00936DA3"/>
    <w:rsid w:val="00942FC7"/>
    <w:rsid w:val="00947A98"/>
    <w:rsid w:val="00951830"/>
    <w:rsid w:val="009529FF"/>
    <w:rsid w:val="00952C0E"/>
    <w:rsid w:val="009549DB"/>
    <w:rsid w:val="0096111A"/>
    <w:rsid w:val="00964401"/>
    <w:rsid w:val="0096446E"/>
    <w:rsid w:val="00964EEF"/>
    <w:rsid w:val="00966A18"/>
    <w:rsid w:val="00966B87"/>
    <w:rsid w:val="00967342"/>
    <w:rsid w:val="009676ED"/>
    <w:rsid w:val="00970AC6"/>
    <w:rsid w:val="00971ED8"/>
    <w:rsid w:val="009723B9"/>
    <w:rsid w:val="0097440B"/>
    <w:rsid w:val="00975515"/>
    <w:rsid w:val="009779E2"/>
    <w:rsid w:val="00980716"/>
    <w:rsid w:val="00980E1B"/>
    <w:rsid w:val="00983BCB"/>
    <w:rsid w:val="00985995"/>
    <w:rsid w:val="00985AD6"/>
    <w:rsid w:val="00985FBD"/>
    <w:rsid w:val="00986008"/>
    <w:rsid w:val="00986200"/>
    <w:rsid w:val="00992E7C"/>
    <w:rsid w:val="0099757C"/>
    <w:rsid w:val="009976E0"/>
    <w:rsid w:val="009A07C4"/>
    <w:rsid w:val="009A12D0"/>
    <w:rsid w:val="009A20A2"/>
    <w:rsid w:val="009A2111"/>
    <w:rsid w:val="009A45C5"/>
    <w:rsid w:val="009A59CF"/>
    <w:rsid w:val="009A601F"/>
    <w:rsid w:val="009A76A8"/>
    <w:rsid w:val="009B062E"/>
    <w:rsid w:val="009B1203"/>
    <w:rsid w:val="009B1706"/>
    <w:rsid w:val="009B2A7F"/>
    <w:rsid w:val="009B3F2B"/>
    <w:rsid w:val="009B41FF"/>
    <w:rsid w:val="009B49C9"/>
    <w:rsid w:val="009B4E70"/>
    <w:rsid w:val="009B569C"/>
    <w:rsid w:val="009B5CC0"/>
    <w:rsid w:val="009B5E9F"/>
    <w:rsid w:val="009B6040"/>
    <w:rsid w:val="009C1C80"/>
    <w:rsid w:val="009C1CA0"/>
    <w:rsid w:val="009C2B85"/>
    <w:rsid w:val="009C5CA1"/>
    <w:rsid w:val="009D01FB"/>
    <w:rsid w:val="009D0588"/>
    <w:rsid w:val="009D0595"/>
    <w:rsid w:val="009D0831"/>
    <w:rsid w:val="009D1792"/>
    <w:rsid w:val="009D29A7"/>
    <w:rsid w:val="009D4B8D"/>
    <w:rsid w:val="009D6E3A"/>
    <w:rsid w:val="009D7400"/>
    <w:rsid w:val="009E0EA9"/>
    <w:rsid w:val="009E2077"/>
    <w:rsid w:val="009E2505"/>
    <w:rsid w:val="009E3C5F"/>
    <w:rsid w:val="009E786B"/>
    <w:rsid w:val="009F21C4"/>
    <w:rsid w:val="009F23A0"/>
    <w:rsid w:val="009F3327"/>
    <w:rsid w:val="009F3A56"/>
    <w:rsid w:val="009F3B88"/>
    <w:rsid w:val="009F5424"/>
    <w:rsid w:val="009F60C8"/>
    <w:rsid w:val="009F6173"/>
    <w:rsid w:val="00A01503"/>
    <w:rsid w:val="00A02331"/>
    <w:rsid w:val="00A02AE1"/>
    <w:rsid w:val="00A04213"/>
    <w:rsid w:val="00A05D7A"/>
    <w:rsid w:val="00A10BEB"/>
    <w:rsid w:val="00A12123"/>
    <w:rsid w:val="00A1219A"/>
    <w:rsid w:val="00A12FC1"/>
    <w:rsid w:val="00A130AC"/>
    <w:rsid w:val="00A14A15"/>
    <w:rsid w:val="00A15799"/>
    <w:rsid w:val="00A16279"/>
    <w:rsid w:val="00A2037E"/>
    <w:rsid w:val="00A20469"/>
    <w:rsid w:val="00A24B19"/>
    <w:rsid w:val="00A25582"/>
    <w:rsid w:val="00A26DCE"/>
    <w:rsid w:val="00A2716F"/>
    <w:rsid w:val="00A275EE"/>
    <w:rsid w:val="00A3047D"/>
    <w:rsid w:val="00A31C77"/>
    <w:rsid w:val="00A32B6C"/>
    <w:rsid w:val="00A3308C"/>
    <w:rsid w:val="00A33D9B"/>
    <w:rsid w:val="00A35980"/>
    <w:rsid w:val="00A40CD3"/>
    <w:rsid w:val="00A410E8"/>
    <w:rsid w:val="00A41B6B"/>
    <w:rsid w:val="00A425F4"/>
    <w:rsid w:val="00A439AD"/>
    <w:rsid w:val="00A44003"/>
    <w:rsid w:val="00A442E2"/>
    <w:rsid w:val="00A51BE4"/>
    <w:rsid w:val="00A52295"/>
    <w:rsid w:val="00A54AF7"/>
    <w:rsid w:val="00A63A77"/>
    <w:rsid w:val="00A6579F"/>
    <w:rsid w:val="00A672C2"/>
    <w:rsid w:val="00A71DF7"/>
    <w:rsid w:val="00A74430"/>
    <w:rsid w:val="00A746C7"/>
    <w:rsid w:val="00A772C6"/>
    <w:rsid w:val="00A80654"/>
    <w:rsid w:val="00A83E09"/>
    <w:rsid w:val="00A8422E"/>
    <w:rsid w:val="00A8430C"/>
    <w:rsid w:val="00A843F8"/>
    <w:rsid w:val="00A859B4"/>
    <w:rsid w:val="00A86193"/>
    <w:rsid w:val="00A867A8"/>
    <w:rsid w:val="00A90126"/>
    <w:rsid w:val="00A9333E"/>
    <w:rsid w:val="00A94B06"/>
    <w:rsid w:val="00A96DE5"/>
    <w:rsid w:val="00A972CA"/>
    <w:rsid w:val="00AA163C"/>
    <w:rsid w:val="00AA1EB8"/>
    <w:rsid w:val="00AA3D29"/>
    <w:rsid w:val="00AA501D"/>
    <w:rsid w:val="00AA61EA"/>
    <w:rsid w:val="00AA6372"/>
    <w:rsid w:val="00AB22CB"/>
    <w:rsid w:val="00AB3342"/>
    <w:rsid w:val="00AB39FC"/>
    <w:rsid w:val="00AB4C82"/>
    <w:rsid w:val="00AB6023"/>
    <w:rsid w:val="00AB73FD"/>
    <w:rsid w:val="00AC088F"/>
    <w:rsid w:val="00AC7B60"/>
    <w:rsid w:val="00AD0E70"/>
    <w:rsid w:val="00AD17A2"/>
    <w:rsid w:val="00AD30A9"/>
    <w:rsid w:val="00AD3427"/>
    <w:rsid w:val="00AD3815"/>
    <w:rsid w:val="00AD55EA"/>
    <w:rsid w:val="00AE08D8"/>
    <w:rsid w:val="00AE1487"/>
    <w:rsid w:val="00AE156D"/>
    <w:rsid w:val="00AE1756"/>
    <w:rsid w:val="00AE4DCB"/>
    <w:rsid w:val="00AE4E9C"/>
    <w:rsid w:val="00AE594F"/>
    <w:rsid w:val="00AF0FF1"/>
    <w:rsid w:val="00AF1039"/>
    <w:rsid w:val="00AF1C75"/>
    <w:rsid w:val="00AF361D"/>
    <w:rsid w:val="00AF3F12"/>
    <w:rsid w:val="00AF52E9"/>
    <w:rsid w:val="00AF5C78"/>
    <w:rsid w:val="00B00230"/>
    <w:rsid w:val="00B014D6"/>
    <w:rsid w:val="00B026E1"/>
    <w:rsid w:val="00B02EA8"/>
    <w:rsid w:val="00B06416"/>
    <w:rsid w:val="00B06CBE"/>
    <w:rsid w:val="00B07C5D"/>
    <w:rsid w:val="00B11291"/>
    <w:rsid w:val="00B12F48"/>
    <w:rsid w:val="00B1465A"/>
    <w:rsid w:val="00B147A2"/>
    <w:rsid w:val="00B15282"/>
    <w:rsid w:val="00B174B3"/>
    <w:rsid w:val="00B1793A"/>
    <w:rsid w:val="00B21D45"/>
    <w:rsid w:val="00B250A2"/>
    <w:rsid w:val="00B2706E"/>
    <w:rsid w:val="00B307D7"/>
    <w:rsid w:val="00B3236C"/>
    <w:rsid w:val="00B33227"/>
    <w:rsid w:val="00B34B4C"/>
    <w:rsid w:val="00B3545F"/>
    <w:rsid w:val="00B35F8D"/>
    <w:rsid w:val="00B36CB5"/>
    <w:rsid w:val="00B372FC"/>
    <w:rsid w:val="00B3799D"/>
    <w:rsid w:val="00B37AFC"/>
    <w:rsid w:val="00B40F72"/>
    <w:rsid w:val="00B4127E"/>
    <w:rsid w:val="00B41947"/>
    <w:rsid w:val="00B43FF9"/>
    <w:rsid w:val="00B45E33"/>
    <w:rsid w:val="00B516B4"/>
    <w:rsid w:val="00B528FB"/>
    <w:rsid w:val="00B53E88"/>
    <w:rsid w:val="00B54ABF"/>
    <w:rsid w:val="00B55B76"/>
    <w:rsid w:val="00B606DE"/>
    <w:rsid w:val="00B638CE"/>
    <w:rsid w:val="00B65400"/>
    <w:rsid w:val="00B65A71"/>
    <w:rsid w:val="00B710A1"/>
    <w:rsid w:val="00B71D8D"/>
    <w:rsid w:val="00B7282F"/>
    <w:rsid w:val="00B728EF"/>
    <w:rsid w:val="00B73074"/>
    <w:rsid w:val="00B74AFF"/>
    <w:rsid w:val="00B766E4"/>
    <w:rsid w:val="00B80FD5"/>
    <w:rsid w:val="00B81616"/>
    <w:rsid w:val="00B8167F"/>
    <w:rsid w:val="00B81C24"/>
    <w:rsid w:val="00B81DA1"/>
    <w:rsid w:val="00B8278D"/>
    <w:rsid w:val="00B84785"/>
    <w:rsid w:val="00B86458"/>
    <w:rsid w:val="00B908E3"/>
    <w:rsid w:val="00B90A92"/>
    <w:rsid w:val="00B91634"/>
    <w:rsid w:val="00B9169E"/>
    <w:rsid w:val="00B94348"/>
    <w:rsid w:val="00B97004"/>
    <w:rsid w:val="00B97199"/>
    <w:rsid w:val="00BA03DE"/>
    <w:rsid w:val="00BA47D5"/>
    <w:rsid w:val="00BA4923"/>
    <w:rsid w:val="00BA4D3A"/>
    <w:rsid w:val="00BA6BFA"/>
    <w:rsid w:val="00BA6DF2"/>
    <w:rsid w:val="00BB2AE7"/>
    <w:rsid w:val="00BB34E0"/>
    <w:rsid w:val="00BB408D"/>
    <w:rsid w:val="00BB40E9"/>
    <w:rsid w:val="00BB67F3"/>
    <w:rsid w:val="00BB6E21"/>
    <w:rsid w:val="00BC06EA"/>
    <w:rsid w:val="00BC1C99"/>
    <w:rsid w:val="00BC2A7F"/>
    <w:rsid w:val="00BC39B3"/>
    <w:rsid w:val="00BC3DC2"/>
    <w:rsid w:val="00BC40F3"/>
    <w:rsid w:val="00BC4DD1"/>
    <w:rsid w:val="00BC4F0C"/>
    <w:rsid w:val="00BC75EC"/>
    <w:rsid w:val="00BD1391"/>
    <w:rsid w:val="00BD3549"/>
    <w:rsid w:val="00BD3DF5"/>
    <w:rsid w:val="00BD4082"/>
    <w:rsid w:val="00BD40F5"/>
    <w:rsid w:val="00BD4482"/>
    <w:rsid w:val="00BD594E"/>
    <w:rsid w:val="00BD5DFC"/>
    <w:rsid w:val="00BD7DE2"/>
    <w:rsid w:val="00BE2ED0"/>
    <w:rsid w:val="00BE6905"/>
    <w:rsid w:val="00BF1F1E"/>
    <w:rsid w:val="00BF2685"/>
    <w:rsid w:val="00BF382E"/>
    <w:rsid w:val="00BF3E2A"/>
    <w:rsid w:val="00BF492E"/>
    <w:rsid w:val="00BF4B23"/>
    <w:rsid w:val="00BF4E87"/>
    <w:rsid w:val="00BF6DEB"/>
    <w:rsid w:val="00BF712C"/>
    <w:rsid w:val="00BF7233"/>
    <w:rsid w:val="00BF79C2"/>
    <w:rsid w:val="00C00383"/>
    <w:rsid w:val="00C011B2"/>
    <w:rsid w:val="00C026A5"/>
    <w:rsid w:val="00C027BC"/>
    <w:rsid w:val="00C02FB8"/>
    <w:rsid w:val="00C03EF2"/>
    <w:rsid w:val="00C05405"/>
    <w:rsid w:val="00C064D8"/>
    <w:rsid w:val="00C0731F"/>
    <w:rsid w:val="00C10100"/>
    <w:rsid w:val="00C105E3"/>
    <w:rsid w:val="00C1106E"/>
    <w:rsid w:val="00C11405"/>
    <w:rsid w:val="00C12E89"/>
    <w:rsid w:val="00C13466"/>
    <w:rsid w:val="00C15213"/>
    <w:rsid w:val="00C1542F"/>
    <w:rsid w:val="00C158FB"/>
    <w:rsid w:val="00C1592F"/>
    <w:rsid w:val="00C162DE"/>
    <w:rsid w:val="00C1731C"/>
    <w:rsid w:val="00C173C0"/>
    <w:rsid w:val="00C17C2B"/>
    <w:rsid w:val="00C21F61"/>
    <w:rsid w:val="00C23DB7"/>
    <w:rsid w:val="00C24958"/>
    <w:rsid w:val="00C259AB"/>
    <w:rsid w:val="00C27460"/>
    <w:rsid w:val="00C31D07"/>
    <w:rsid w:val="00C32621"/>
    <w:rsid w:val="00C34E75"/>
    <w:rsid w:val="00C34F8A"/>
    <w:rsid w:val="00C35F06"/>
    <w:rsid w:val="00C403CB"/>
    <w:rsid w:val="00C40A2B"/>
    <w:rsid w:val="00C43BC3"/>
    <w:rsid w:val="00C45C92"/>
    <w:rsid w:val="00C46E73"/>
    <w:rsid w:val="00C512FC"/>
    <w:rsid w:val="00C51811"/>
    <w:rsid w:val="00C52D4B"/>
    <w:rsid w:val="00C52F42"/>
    <w:rsid w:val="00C54170"/>
    <w:rsid w:val="00C55C35"/>
    <w:rsid w:val="00C63AF5"/>
    <w:rsid w:val="00C63E16"/>
    <w:rsid w:val="00C63F26"/>
    <w:rsid w:val="00C642AC"/>
    <w:rsid w:val="00C67732"/>
    <w:rsid w:val="00C7008B"/>
    <w:rsid w:val="00C703A0"/>
    <w:rsid w:val="00C711EE"/>
    <w:rsid w:val="00C72DD9"/>
    <w:rsid w:val="00C7383C"/>
    <w:rsid w:val="00C73B85"/>
    <w:rsid w:val="00C74915"/>
    <w:rsid w:val="00C75F63"/>
    <w:rsid w:val="00C76EE2"/>
    <w:rsid w:val="00C834C0"/>
    <w:rsid w:val="00C84883"/>
    <w:rsid w:val="00C8576C"/>
    <w:rsid w:val="00C87CBD"/>
    <w:rsid w:val="00C903EF"/>
    <w:rsid w:val="00C92326"/>
    <w:rsid w:val="00C93108"/>
    <w:rsid w:val="00C95F92"/>
    <w:rsid w:val="00C96AC7"/>
    <w:rsid w:val="00C97DFE"/>
    <w:rsid w:val="00CA0F68"/>
    <w:rsid w:val="00CA1498"/>
    <w:rsid w:val="00CA2B93"/>
    <w:rsid w:val="00CA3C54"/>
    <w:rsid w:val="00CB5CAD"/>
    <w:rsid w:val="00CB61D5"/>
    <w:rsid w:val="00CC014D"/>
    <w:rsid w:val="00CC109E"/>
    <w:rsid w:val="00CC2D67"/>
    <w:rsid w:val="00CC3D7C"/>
    <w:rsid w:val="00CC5FB1"/>
    <w:rsid w:val="00CC73D5"/>
    <w:rsid w:val="00CC7607"/>
    <w:rsid w:val="00CD214F"/>
    <w:rsid w:val="00CD2B32"/>
    <w:rsid w:val="00CD2CB0"/>
    <w:rsid w:val="00CD3B64"/>
    <w:rsid w:val="00CD45F3"/>
    <w:rsid w:val="00CD4CE5"/>
    <w:rsid w:val="00CD69B2"/>
    <w:rsid w:val="00CE01E2"/>
    <w:rsid w:val="00CE1B07"/>
    <w:rsid w:val="00CE31E5"/>
    <w:rsid w:val="00CE4B58"/>
    <w:rsid w:val="00CF09E8"/>
    <w:rsid w:val="00CF152A"/>
    <w:rsid w:val="00CF32F0"/>
    <w:rsid w:val="00CF4B3B"/>
    <w:rsid w:val="00CF6B88"/>
    <w:rsid w:val="00CF7F1B"/>
    <w:rsid w:val="00D00BE9"/>
    <w:rsid w:val="00D00FF9"/>
    <w:rsid w:val="00D05467"/>
    <w:rsid w:val="00D05A3F"/>
    <w:rsid w:val="00D068AC"/>
    <w:rsid w:val="00D10E4D"/>
    <w:rsid w:val="00D11312"/>
    <w:rsid w:val="00D12A28"/>
    <w:rsid w:val="00D13BE8"/>
    <w:rsid w:val="00D13E3E"/>
    <w:rsid w:val="00D13E71"/>
    <w:rsid w:val="00D14526"/>
    <w:rsid w:val="00D14C4D"/>
    <w:rsid w:val="00D15962"/>
    <w:rsid w:val="00D21524"/>
    <w:rsid w:val="00D21879"/>
    <w:rsid w:val="00D2230B"/>
    <w:rsid w:val="00D22ED4"/>
    <w:rsid w:val="00D234A4"/>
    <w:rsid w:val="00D23DF0"/>
    <w:rsid w:val="00D266AC"/>
    <w:rsid w:val="00D32796"/>
    <w:rsid w:val="00D350C4"/>
    <w:rsid w:val="00D35419"/>
    <w:rsid w:val="00D35861"/>
    <w:rsid w:val="00D3722E"/>
    <w:rsid w:val="00D3736B"/>
    <w:rsid w:val="00D37976"/>
    <w:rsid w:val="00D45430"/>
    <w:rsid w:val="00D45FDA"/>
    <w:rsid w:val="00D50AB7"/>
    <w:rsid w:val="00D5107D"/>
    <w:rsid w:val="00D54D57"/>
    <w:rsid w:val="00D55012"/>
    <w:rsid w:val="00D55109"/>
    <w:rsid w:val="00D60AF6"/>
    <w:rsid w:val="00D6142F"/>
    <w:rsid w:val="00D61ADB"/>
    <w:rsid w:val="00D6365E"/>
    <w:rsid w:val="00D64E87"/>
    <w:rsid w:val="00D651E3"/>
    <w:rsid w:val="00D65AA4"/>
    <w:rsid w:val="00D66514"/>
    <w:rsid w:val="00D70B66"/>
    <w:rsid w:val="00D72FB0"/>
    <w:rsid w:val="00D73839"/>
    <w:rsid w:val="00D738CD"/>
    <w:rsid w:val="00D75970"/>
    <w:rsid w:val="00D77477"/>
    <w:rsid w:val="00D775DB"/>
    <w:rsid w:val="00D80A9F"/>
    <w:rsid w:val="00D80E88"/>
    <w:rsid w:val="00D85BEE"/>
    <w:rsid w:val="00D86A75"/>
    <w:rsid w:val="00D905A0"/>
    <w:rsid w:val="00D90A17"/>
    <w:rsid w:val="00D911A9"/>
    <w:rsid w:val="00D911F0"/>
    <w:rsid w:val="00D960BA"/>
    <w:rsid w:val="00D96CBC"/>
    <w:rsid w:val="00DA02A8"/>
    <w:rsid w:val="00DA0568"/>
    <w:rsid w:val="00DA059B"/>
    <w:rsid w:val="00DA0B09"/>
    <w:rsid w:val="00DA0C1D"/>
    <w:rsid w:val="00DA0E3B"/>
    <w:rsid w:val="00DA2335"/>
    <w:rsid w:val="00DA3D6F"/>
    <w:rsid w:val="00DA4F40"/>
    <w:rsid w:val="00DA514A"/>
    <w:rsid w:val="00DA7F77"/>
    <w:rsid w:val="00DB09FA"/>
    <w:rsid w:val="00DB0CB8"/>
    <w:rsid w:val="00DB1557"/>
    <w:rsid w:val="00DB282D"/>
    <w:rsid w:val="00DB3AF7"/>
    <w:rsid w:val="00DB7712"/>
    <w:rsid w:val="00DB7E4D"/>
    <w:rsid w:val="00DC1116"/>
    <w:rsid w:val="00DC1667"/>
    <w:rsid w:val="00DC1AB1"/>
    <w:rsid w:val="00DC20F6"/>
    <w:rsid w:val="00DC27AC"/>
    <w:rsid w:val="00DC52B7"/>
    <w:rsid w:val="00DC5C6A"/>
    <w:rsid w:val="00DC5F2A"/>
    <w:rsid w:val="00DD04EF"/>
    <w:rsid w:val="00DD3BB5"/>
    <w:rsid w:val="00DD3F95"/>
    <w:rsid w:val="00DD489D"/>
    <w:rsid w:val="00DD7033"/>
    <w:rsid w:val="00DE06FE"/>
    <w:rsid w:val="00DE38BD"/>
    <w:rsid w:val="00DE45E1"/>
    <w:rsid w:val="00DE4C2D"/>
    <w:rsid w:val="00DE7EDC"/>
    <w:rsid w:val="00DF4494"/>
    <w:rsid w:val="00DF4FEE"/>
    <w:rsid w:val="00DF7B58"/>
    <w:rsid w:val="00E026DE"/>
    <w:rsid w:val="00E05204"/>
    <w:rsid w:val="00E05226"/>
    <w:rsid w:val="00E0599E"/>
    <w:rsid w:val="00E107CA"/>
    <w:rsid w:val="00E1392C"/>
    <w:rsid w:val="00E14503"/>
    <w:rsid w:val="00E1551C"/>
    <w:rsid w:val="00E156C4"/>
    <w:rsid w:val="00E16107"/>
    <w:rsid w:val="00E17FBD"/>
    <w:rsid w:val="00E2569E"/>
    <w:rsid w:val="00E2584F"/>
    <w:rsid w:val="00E30737"/>
    <w:rsid w:val="00E31785"/>
    <w:rsid w:val="00E32E3A"/>
    <w:rsid w:val="00E34EF2"/>
    <w:rsid w:val="00E434AC"/>
    <w:rsid w:val="00E452A9"/>
    <w:rsid w:val="00E46861"/>
    <w:rsid w:val="00E5135A"/>
    <w:rsid w:val="00E513F1"/>
    <w:rsid w:val="00E54C78"/>
    <w:rsid w:val="00E54EE2"/>
    <w:rsid w:val="00E60792"/>
    <w:rsid w:val="00E648C1"/>
    <w:rsid w:val="00E64915"/>
    <w:rsid w:val="00E64A94"/>
    <w:rsid w:val="00E65B58"/>
    <w:rsid w:val="00E66D17"/>
    <w:rsid w:val="00E67C9F"/>
    <w:rsid w:val="00E67DBE"/>
    <w:rsid w:val="00E7033D"/>
    <w:rsid w:val="00E71092"/>
    <w:rsid w:val="00E740EA"/>
    <w:rsid w:val="00E76507"/>
    <w:rsid w:val="00E80B6F"/>
    <w:rsid w:val="00E82740"/>
    <w:rsid w:val="00E82CA3"/>
    <w:rsid w:val="00E838C0"/>
    <w:rsid w:val="00E83BDB"/>
    <w:rsid w:val="00E8510A"/>
    <w:rsid w:val="00E85F9F"/>
    <w:rsid w:val="00E902C9"/>
    <w:rsid w:val="00E91B59"/>
    <w:rsid w:val="00E91C6E"/>
    <w:rsid w:val="00E92D2B"/>
    <w:rsid w:val="00E93D91"/>
    <w:rsid w:val="00E94819"/>
    <w:rsid w:val="00E95639"/>
    <w:rsid w:val="00E96359"/>
    <w:rsid w:val="00E968E4"/>
    <w:rsid w:val="00E9749E"/>
    <w:rsid w:val="00EA166E"/>
    <w:rsid w:val="00EA273B"/>
    <w:rsid w:val="00EA29CD"/>
    <w:rsid w:val="00EA2A7C"/>
    <w:rsid w:val="00EA2FCE"/>
    <w:rsid w:val="00EA5C9A"/>
    <w:rsid w:val="00EA6502"/>
    <w:rsid w:val="00EB189E"/>
    <w:rsid w:val="00EB2385"/>
    <w:rsid w:val="00EB376E"/>
    <w:rsid w:val="00EB47A3"/>
    <w:rsid w:val="00EB4B64"/>
    <w:rsid w:val="00EB5136"/>
    <w:rsid w:val="00EB72F0"/>
    <w:rsid w:val="00EC1EC4"/>
    <w:rsid w:val="00EC383D"/>
    <w:rsid w:val="00EC3CBD"/>
    <w:rsid w:val="00EC425F"/>
    <w:rsid w:val="00EC512A"/>
    <w:rsid w:val="00EC597F"/>
    <w:rsid w:val="00EC5F01"/>
    <w:rsid w:val="00EC670D"/>
    <w:rsid w:val="00EC71AA"/>
    <w:rsid w:val="00ED0B67"/>
    <w:rsid w:val="00ED1BBB"/>
    <w:rsid w:val="00ED2F5A"/>
    <w:rsid w:val="00ED346D"/>
    <w:rsid w:val="00ED7A2A"/>
    <w:rsid w:val="00EE006A"/>
    <w:rsid w:val="00EE02C2"/>
    <w:rsid w:val="00EE4A3D"/>
    <w:rsid w:val="00EE731A"/>
    <w:rsid w:val="00EE7566"/>
    <w:rsid w:val="00EE7E96"/>
    <w:rsid w:val="00EF11F2"/>
    <w:rsid w:val="00EF64D7"/>
    <w:rsid w:val="00F053AA"/>
    <w:rsid w:val="00F14672"/>
    <w:rsid w:val="00F14DA0"/>
    <w:rsid w:val="00F15F23"/>
    <w:rsid w:val="00F1608C"/>
    <w:rsid w:val="00F1721F"/>
    <w:rsid w:val="00F17D76"/>
    <w:rsid w:val="00F20D9D"/>
    <w:rsid w:val="00F21025"/>
    <w:rsid w:val="00F22847"/>
    <w:rsid w:val="00F26E7E"/>
    <w:rsid w:val="00F27E06"/>
    <w:rsid w:val="00F32299"/>
    <w:rsid w:val="00F3752E"/>
    <w:rsid w:val="00F4102F"/>
    <w:rsid w:val="00F41988"/>
    <w:rsid w:val="00F4245B"/>
    <w:rsid w:val="00F44190"/>
    <w:rsid w:val="00F45B85"/>
    <w:rsid w:val="00F46D81"/>
    <w:rsid w:val="00F47992"/>
    <w:rsid w:val="00F47ECF"/>
    <w:rsid w:val="00F50332"/>
    <w:rsid w:val="00F512C5"/>
    <w:rsid w:val="00F51505"/>
    <w:rsid w:val="00F51B90"/>
    <w:rsid w:val="00F521E1"/>
    <w:rsid w:val="00F57424"/>
    <w:rsid w:val="00F61449"/>
    <w:rsid w:val="00F67256"/>
    <w:rsid w:val="00F67988"/>
    <w:rsid w:val="00F7057D"/>
    <w:rsid w:val="00F705FA"/>
    <w:rsid w:val="00F72946"/>
    <w:rsid w:val="00F7296A"/>
    <w:rsid w:val="00F75221"/>
    <w:rsid w:val="00F757F7"/>
    <w:rsid w:val="00F75E7F"/>
    <w:rsid w:val="00F7614B"/>
    <w:rsid w:val="00F770BE"/>
    <w:rsid w:val="00F828C4"/>
    <w:rsid w:val="00F855EC"/>
    <w:rsid w:val="00F85DBA"/>
    <w:rsid w:val="00F875C2"/>
    <w:rsid w:val="00F876DF"/>
    <w:rsid w:val="00F9010D"/>
    <w:rsid w:val="00F92E73"/>
    <w:rsid w:val="00F95B39"/>
    <w:rsid w:val="00F9683F"/>
    <w:rsid w:val="00FA0D21"/>
    <w:rsid w:val="00FA16E8"/>
    <w:rsid w:val="00FA41E4"/>
    <w:rsid w:val="00FA4A07"/>
    <w:rsid w:val="00FA55A2"/>
    <w:rsid w:val="00FA5DCE"/>
    <w:rsid w:val="00FB0DCC"/>
    <w:rsid w:val="00FB106F"/>
    <w:rsid w:val="00FB1827"/>
    <w:rsid w:val="00FB1A38"/>
    <w:rsid w:val="00FB4618"/>
    <w:rsid w:val="00FB4DCD"/>
    <w:rsid w:val="00FB545C"/>
    <w:rsid w:val="00FB56C2"/>
    <w:rsid w:val="00FB744F"/>
    <w:rsid w:val="00FB7F56"/>
    <w:rsid w:val="00FC02B7"/>
    <w:rsid w:val="00FC0A02"/>
    <w:rsid w:val="00FC3378"/>
    <w:rsid w:val="00FC351E"/>
    <w:rsid w:val="00FC4AED"/>
    <w:rsid w:val="00FC52ED"/>
    <w:rsid w:val="00FC6EF2"/>
    <w:rsid w:val="00FD0710"/>
    <w:rsid w:val="00FD11F0"/>
    <w:rsid w:val="00FD462D"/>
    <w:rsid w:val="00FD65A6"/>
    <w:rsid w:val="00FD683B"/>
    <w:rsid w:val="00FD7076"/>
    <w:rsid w:val="00FD77CB"/>
    <w:rsid w:val="00FE1D36"/>
    <w:rsid w:val="00FE245C"/>
    <w:rsid w:val="00FE2B81"/>
    <w:rsid w:val="00FE43D7"/>
    <w:rsid w:val="00FE607D"/>
    <w:rsid w:val="00FE62AC"/>
    <w:rsid w:val="00FF0866"/>
    <w:rsid w:val="00FF1018"/>
    <w:rsid w:val="00FF2B6A"/>
    <w:rsid w:val="00FF32DC"/>
    <w:rsid w:val="00FF3EC0"/>
    <w:rsid w:val="00FF5D4B"/>
    <w:rsid w:val="00FF6395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A6B"/>
    <w:rPr>
      <w:rFonts w:eastAsia="Times New Roman"/>
      <w:b/>
      <w:bCs/>
      <w:sz w:val="28"/>
      <w:szCs w:val="28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6A36EC"/>
    <w:pPr>
      <w:keepNext/>
      <w:spacing w:before="240" w:after="60"/>
      <w:outlineLvl w:val="2"/>
    </w:pPr>
    <w:rPr>
      <w:rFonts w:ascii="Arial" w:eastAsia="MS Mincho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4A6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4A6B"/>
  </w:style>
  <w:style w:type="paragraph" w:styleId="Header">
    <w:name w:val="header"/>
    <w:basedOn w:val="Normal"/>
    <w:link w:val="HeaderChar"/>
    <w:rsid w:val="006B4A6B"/>
    <w:pPr>
      <w:tabs>
        <w:tab w:val="center" w:pos="4536"/>
        <w:tab w:val="right" w:pos="9072"/>
      </w:tabs>
    </w:pPr>
  </w:style>
  <w:style w:type="paragraph" w:customStyle="1" w:styleId="CharCharCharCharCharCharCharChar">
    <w:name w:val="Char Char Char Знак Знак Char Char Char Char Char Знак Знак"/>
    <w:basedOn w:val="Normal"/>
    <w:rsid w:val="006B4A6B"/>
    <w:rPr>
      <w:b w:val="0"/>
      <w:bCs w:val="0"/>
      <w:sz w:val="24"/>
      <w:szCs w:val="24"/>
      <w:lang w:val="pl-PL" w:eastAsia="pl-PL"/>
    </w:rPr>
  </w:style>
  <w:style w:type="character" w:customStyle="1" w:styleId="apple-style-span">
    <w:name w:val="apple-style-span"/>
    <w:basedOn w:val="DefaultParagraphFont"/>
    <w:rsid w:val="006B4A6B"/>
  </w:style>
  <w:style w:type="paragraph" w:styleId="BodyText">
    <w:name w:val="Body Text"/>
    <w:basedOn w:val="Normal"/>
    <w:link w:val="BodyTextChar"/>
    <w:rsid w:val="006B4A6B"/>
    <w:pPr>
      <w:spacing w:line="360" w:lineRule="auto"/>
      <w:jc w:val="both"/>
    </w:pPr>
    <w:rPr>
      <w:b w:val="0"/>
      <w:bCs w:val="0"/>
      <w:sz w:val="22"/>
      <w:szCs w:val="20"/>
      <w:lang w:eastAsia="en-US"/>
    </w:rPr>
  </w:style>
  <w:style w:type="character" w:styleId="Hyperlink">
    <w:name w:val="Hyperlink"/>
    <w:uiPriority w:val="99"/>
    <w:rsid w:val="006B4A6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A972C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6A36EC"/>
    <w:rPr>
      <w:rFonts w:ascii="Arial" w:hAnsi="Arial" w:cs="Arial"/>
      <w:b/>
      <w:bCs/>
      <w:sz w:val="26"/>
      <w:szCs w:val="26"/>
      <w:lang w:val="bg-BG" w:eastAsia="bg-BG" w:bidi="ar-SA"/>
    </w:rPr>
  </w:style>
  <w:style w:type="character" w:styleId="CommentReference">
    <w:name w:val="annotation reference"/>
    <w:rsid w:val="00BF71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712C"/>
    <w:rPr>
      <w:sz w:val="20"/>
      <w:szCs w:val="20"/>
    </w:rPr>
  </w:style>
  <w:style w:type="character" w:customStyle="1" w:styleId="CommentTextChar">
    <w:name w:val="Comment Text Char"/>
    <w:link w:val="CommentText"/>
    <w:rsid w:val="00BF712C"/>
    <w:rPr>
      <w:rFonts w:eastAsia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90A92"/>
  </w:style>
  <w:style w:type="character" w:customStyle="1" w:styleId="CommentSubjectChar">
    <w:name w:val="Comment Subject Char"/>
    <w:link w:val="CommentSubject"/>
    <w:rsid w:val="00B90A92"/>
    <w:rPr>
      <w:rFonts w:eastAsia="Times New Roman"/>
      <w:b/>
      <w:bCs/>
    </w:rPr>
  </w:style>
  <w:style w:type="character" w:styleId="FollowedHyperlink">
    <w:name w:val="FollowedHyperlink"/>
    <w:uiPriority w:val="99"/>
    <w:unhideWhenUsed/>
    <w:rsid w:val="00C32621"/>
    <w:rPr>
      <w:color w:val="800080"/>
      <w:u w:val="single"/>
    </w:rPr>
  </w:style>
  <w:style w:type="paragraph" w:customStyle="1" w:styleId="font5">
    <w:name w:val="font5"/>
    <w:basedOn w:val="Normal"/>
    <w:rsid w:val="00C3262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font6">
    <w:name w:val="font6"/>
    <w:basedOn w:val="Normal"/>
    <w:rsid w:val="00C32621"/>
    <w:pP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font7">
    <w:name w:val="font7"/>
    <w:basedOn w:val="Normal"/>
    <w:rsid w:val="00C32621"/>
    <w:pPr>
      <w:spacing w:before="100" w:beforeAutospacing="1" w:after="100" w:afterAutospacing="1"/>
    </w:pPr>
    <w:rPr>
      <w:lang w:val="en-US" w:eastAsia="en-US"/>
    </w:rPr>
  </w:style>
  <w:style w:type="paragraph" w:customStyle="1" w:styleId="font8">
    <w:name w:val="font8"/>
    <w:basedOn w:val="Normal"/>
    <w:rsid w:val="00C32621"/>
    <w:pPr>
      <w:spacing w:before="100" w:beforeAutospacing="1" w:after="100" w:afterAutospacing="1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font9">
    <w:name w:val="font9"/>
    <w:basedOn w:val="Normal"/>
    <w:rsid w:val="00C32621"/>
    <w:pPr>
      <w:spacing w:before="100" w:beforeAutospacing="1" w:after="100" w:afterAutospacing="1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font10">
    <w:name w:val="font10"/>
    <w:basedOn w:val="Normal"/>
    <w:rsid w:val="00C32621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paragraph" w:customStyle="1" w:styleId="font11">
    <w:name w:val="font11"/>
    <w:basedOn w:val="Normal"/>
    <w:rsid w:val="00C32621"/>
    <w:pPr>
      <w:spacing w:before="100" w:beforeAutospacing="1" w:after="100" w:afterAutospacing="1"/>
    </w:pPr>
    <w:rPr>
      <w:b w:val="0"/>
      <w:bCs w:val="0"/>
      <w:sz w:val="14"/>
      <w:szCs w:val="14"/>
      <w:lang w:val="en-US" w:eastAsia="en-US"/>
    </w:rPr>
  </w:style>
  <w:style w:type="paragraph" w:customStyle="1" w:styleId="font12">
    <w:name w:val="font12"/>
    <w:basedOn w:val="Normal"/>
    <w:rsid w:val="00C32621"/>
    <w:pPr>
      <w:spacing w:before="100" w:beforeAutospacing="1" w:after="100" w:afterAutospacing="1"/>
    </w:pPr>
    <w:rPr>
      <w:b w:val="0"/>
      <w:bCs w:val="0"/>
      <w:sz w:val="24"/>
      <w:szCs w:val="24"/>
      <w:u w:val="single"/>
      <w:lang w:val="en-US" w:eastAsia="en-US"/>
    </w:rPr>
  </w:style>
  <w:style w:type="paragraph" w:customStyle="1" w:styleId="font13">
    <w:name w:val="font13"/>
    <w:basedOn w:val="Normal"/>
    <w:rsid w:val="00C32621"/>
    <w:pPr>
      <w:spacing w:before="100" w:beforeAutospacing="1" w:after="100" w:afterAutospacing="1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font14">
    <w:name w:val="font14"/>
    <w:basedOn w:val="Normal"/>
    <w:rsid w:val="00C32621"/>
    <w:pPr>
      <w:spacing w:before="100" w:beforeAutospacing="1" w:after="100" w:afterAutospacing="1"/>
    </w:pPr>
    <w:rPr>
      <w:rFonts w:ascii="Tahoma" w:hAnsi="Tahoma" w:cs="Tahoma"/>
      <w:b w:val="0"/>
      <w:bCs w:val="0"/>
      <w:color w:val="000000"/>
      <w:sz w:val="18"/>
      <w:szCs w:val="18"/>
      <w:lang w:val="en-US" w:eastAsia="en-US"/>
    </w:rPr>
  </w:style>
  <w:style w:type="paragraph" w:customStyle="1" w:styleId="font15">
    <w:name w:val="font15"/>
    <w:basedOn w:val="Normal"/>
    <w:rsid w:val="00C32621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US" w:eastAsia="en-US"/>
    </w:rPr>
  </w:style>
  <w:style w:type="paragraph" w:customStyle="1" w:styleId="font16">
    <w:name w:val="font16"/>
    <w:basedOn w:val="Normal"/>
    <w:rsid w:val="00C32621"/>
    <w:pPr>
      <w:spacing w:before="100" w:beforeAutospacing="1" w:after="100" w:afterAutospacing="1"/>
    </w:pPr>
    <w:rPr>
      <w:rFonts w:ascii="Tahoma" w:hAnsi="Tahoma" w:cs="Tahoma"/>
      <w:b w:val="0"/>
      <w:bCs w:val="0"/>
      <w:color w:val="000000"/>
      <w:sz w:val="18"/>
      <w:szCs w:val="18"/>
      <w:lang w:val="en-US" w:eastAsia="en-US"/>
    </w:rPr>
  </w:style>
  <w:style w:type="paragraph" w:customStyle="1" w:styleId="font17">
    <w:name w:val="font17"/>
    <w:basedOn w:val="Normal"/>
    <w:rsid w:val="00C32621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US" w:eastAsia="en-US"/>
    </w:rPr>
  </w:style>
  <w:style w:type="paragraph" w:customStyle="1" w:styleId="xl65">
    <w:name w:val="xl6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6">
    <w:name w:val="xl66"/>
    <w:basedOn w:val="Normal"/>
    <w:rsid w:val="00C32621"/>
    <w:pPr>
      <w:pBdr>
        <w:top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7">
    <w:name w:val="xl67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8">
    <w:name w:val="xl6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69">
    <w:name w:val="xl6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70">
    <w:name w:val="xl7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1">
    <w:name w:val="xl7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2">
    <w:name w:val="xl7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3">
    <w:name w:val="xl7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4">
    <w:name w:val="xl7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5">
    <w:name w:val="xl7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6">
    <w:name w:val="xl76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7">
    <w:name w:val="xl7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8">
    <w:name w:val="xl7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79">
    <w:name w:val="xl7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80">
    <w:name w:val="xl8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81">
    <w:name w:val="xl81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2">
    <w:name w:val="xl8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 w:val="24"/>
      <w:szCs w:val="24"/>
      <w:lang w:val="en-US" w:eastAsia="en-US"/>
    </w:rPr>
  </w:style>
  <w:style w:type="paragraph" w:customStyle="1" w:styleId="xl83">
    <w:name w:val="xl8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84">
    <w:name w:val="xl84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85">
    <w:name w:val="xl8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86">
    <w:name w:val="xl86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7">
    <w:name w:val="xl8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8">
    <w:name w:val="xl88"/>
    <w:basedOn w:val="Normal"/>
    <w:rsid w:val="00C32621"/>
    <w:pP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9">
    <w:name w:val="xl8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90">
    <w:name w:val="xl9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91">
    <w:name w:val="xl9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92">
    <w:name w:val="xl9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93">
    <w:name w:val="xl93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94">
    <w:name w:val="xl94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5">
    <w:name w:val="xl9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6">
    <w:name w:val="xl96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7">
    <w:name w:val="xl9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98">
    <w:name w:val="xl98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FF"/>
      <w:sz w:val="24"/>
      <w:szCs w:val="24"/>
      <w:lang w:val="en-US" w:eastAsia="en-US"/>
    </w:rPr>
  </w:style>
  <w:style w:type="paragraph" w:customStyle="1" w:styleId="xl99">
    <w:name w:val="xl99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 w:val="0"/>
      <w:bCs w:val="0"/>
      <w:color w:val="0000FF"/>
      <w:sz w:val="20"/>
      <w:szCs w:val="20"/>
      <w:u w:val="single"/>
      <w:lang w:val="en-US" w:eastAsia="en-US"/>
    </w:rPr>
  </w:style>
  <w:style w:type="paragraph" w:customStyle="1" w:styleId="xl100">
    <w:name w:val="xl100"/>
    <w:basedOn w:val="Normal"/>
    <w:rsid w:val="00C3262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1">
    <w:name w:val="xl10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2">
    <w:name w:val="xl102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3">
    <w:name w:val="xl103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4">
    <w:name w:val="xl104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5">
    <w:name w:val="xl10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6">
    <w:name w:val="xl10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7">
    <w:name w:val="xl107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108">
    <w:name w:val="xl108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9">
    <w:name w:val="xl10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0">
    <w:name w:val="xl110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1">
    <w:name w:val="xl111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12">
    <w:name w:val="xl112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13">
    <w:name w:val="xl11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14">
    <w:name w:val="xl11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5">
    <w:name w:val="xl115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6">
    <w:name w:val="xl116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7">
    <w:name w:val="xl117"/>
    <w:basedOn w:val="Normal"/>
    <w:rsid w:val="00C32621"/>
    <w:pPr>
      <w:spacing w:before="100" w:beforeAutospacing="1" w:after="100" w:afterAutospacing="1"/>
      <w:jc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8">
    <w:name w:val="xl11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9">
    <w:name w:val="xl11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0">
    <w:name w:val="xl12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21">
    <w:name w:val="xl12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2">
    <w:name w:val="xl12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3">
    <w:name w:val="xl12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4">
    <w:name w:val="xl12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5">
    <w:name w:val="xl12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26">
    <w:name w:val="xl12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27">
    <w:name w:val="xl127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8">
    <w:name w:val="xl128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9">
    <w:name w:val="xl12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30">
    <w:name w:val="xl130"/>
    <w:basedOn w:val="Normal"/>
    <w:rsid w:val="00C32621"/>
    <w:pPr>
      <w:pBdr>
        <w:top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jc w:val="center"/>
      <w:textAlignment w:val="center"/>
    </w:pPr>
    <w:rPr>
      <w:sz w:val="24"/>
      <w:szCs w:val="24"/>
      <w:lang w:val="en-US" w:eastAsia="en-US"/>
    </w:rPr>
  </w:style>
  <w:style w:type="paragraph" w:customStyle="1" w:styleId="xl131">
    <w:name w:val="xl13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2">
    <w:name w:val="xl132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3">
    <w:name w:val="xl133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US" w:eastAsia="en-US"/>
    </w:rPr>
  </w:style>
  <w:style w:type="paragraph" w:customStyle="1" w:styleId="xl134">
    <w:name w:val="xl13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FF"/>
      <w:sz w:val="24"/>
      <w:szCs w:val="24"/>
      <w:lang w:val="en-US" w:eastAsia="en-US"/>
    </w:rPr>
  </w:style>
  <w:style w:type="paragraph" w:customStyle="1" w:styleId="xl135">
    <w:name w:val="xl135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6">
    <w:name w:val="xl136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37">
    <w:name w:val="xl137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8">
    <w:name w:val="xl13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9">
    <w:name w:val="xl13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0">
    <w:name w:val="xl140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1">
    <w:name w:val="xl14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2">
    <w:name w:val="xl14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3">
    <w:name w:val="xl143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4">
    <w:name w:val="xl144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5">
    <w:name w:val="xl145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6">
    <w:name w:val="xl146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47">
    <w:name w:val="xl147"/>
    <w:basedOn w:val="Normal"/>
    <w:rsid w:val="00C32621"/>
    <w:pPr>
      <w:pBdr>
        <w:top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8">
    <w:name w:val="xl148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9">
    <w:name w:val="xl14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0">
    <w:name w:val="xl15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TimesNewRomanPSMT" w:hAnsi="TimesNewRomanPSMT"/>
      <w:sz w:val="24"/>
      <w:szCs w:val="24"/>
      <w:lang w:val="en-US" w:eastAsia="en-US"/>
    </w:rPr>
  </w:style>
  <w:style w:type="paragraph" w:customStyle="1" w:styleId="xl151">
    <w:name w:val="xl15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NewRomanPSMT" w:hAnsi="TimesNewRomanPSMT"/>
      <w:b w:val="0"/>
      <w:bCs w:val="0"/>
      <w:sz w:val="24"/>
      <w:szCs w:val="24"/>
      <w:lang w:val="en-US" w:eastAsia="en-US"/>
    </w:rPr>
  </w:style>
  <w:style w:type="paragraph" w:customStyle="1" w:styleId="xl152">
    <w:name w:val="xl152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3">
    <w:name w:val="xl153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4">
    <w:name w:val="xl154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5">
    <w:name w:val="xl15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6">
    <w:name w:val="xl156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57">
    <w:name w:val="xl15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58">
    <w:name w:val="xl158"/>
    <w:basedOn w:val="Normal"/>
    <w:rsid w:val="00C32621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59">
    <w:name w:val="xl15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0">
    <w:name w:val="xl16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61">
    <w:name w:val="xl16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2">
    <w:name w:val="xl16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3">
    <w:name w:val="xl163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4">
    <w:name w:val="xl164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5">
    <w:name w:val="xl16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6">
    <w:name w:val="xl16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167">
    <w:name w:val="xl167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8">
    <w:name w:val="xl168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9">
    <w:name w:val="xl169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0">
    <w:name w:val="xl17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1">
    <w:name w:val="xl17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2">
    <w:name w:val="xl17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3">
    <w:name w:val="xl173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4">
    <w:name w:val="xl174"/>
    <w:basedOn w:val="Normal"/>
    <w:rsid w:val="00C3262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5">
    <w:name w:val="xl17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76">
    <w:name w:val="xl17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7">
    <w:name w:val="xl17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8">
    <w:name w:val="xl17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79">
    <w:name w:val="xl179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0">
    <w:name w:val="xl180"/>
    <w:basedOn w:val="Normal"/>
    <w:rsid w:val="00C32621"/>
    <w:pPr>
      <w:pBdr>
        <w:top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1">
    <w:name w:val="xl181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2">
    <w:name w:val="xl182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3">
    <w:name w:val="xl183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4">
    <w:name w:val="xl18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5">
    <w:name w:val="xl18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6">
    <w:name w:val="xl186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7">
    <w:name w:val="xl187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88">
    <w:name w:val="xl18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9">
    <w:name w:val="xl18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0">
    <w:name w:val="xl190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1">
    <w:name w:val="xl19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2">
    <w:name w:val="xl19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3">
    <w:name w:val="xl19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FF0000"/>
      <w:sz w:val="24"/>
      <w:szCs w:val="24"/>
      <w:lang w:val="en-US" w:eastAsia="en-US"/>
    </w:rPr>
  </w:style>
  <w:style w:type="paragraph" w:customStyle="1" w:styleId="xl194">
    <w:name w:val="xl19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95">
    <w:name w:val="xl195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6">
    <w:name w:val="xl196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7">
    <w:name w:val="xl197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8">
    <w:name w:val="xl19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99">
    <w:name w:val="xl19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00">
    <w:name w:val="xl20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1">
    <w:name w:val="xl20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2">
    <w:name w:val="xl20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3">
    <w:name w:val="xl203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FF0000"/>
      <w:sz w:val="24"/>
      <w:szCs w:val="24"/>
      <w:lang w:val="en-US" w:eastAsia="en-US"/>
    </w:rPr>
  </w:style>
  <w:style w:type="paragraph" w:customStyle="1" w:styleId="xl204">
    <w:name w:val="xl20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05">
    <w:name w:val="xl20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6">
    <w:name w:val="xl20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7">
    <w:name w:val="xl20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8">
    <w:name w:val="xl20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9">
    <w:name w:val="xl20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0">
    <w:name w:val="xl21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1">
    <w:name w:val="xl21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2">
    <w:name w:val="xl21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3">
    <w:name w:val="xl21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4">
    <w:name w:val="xl21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5">
    <w:name w:val="xl21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6">
    <w:name w:val="xl21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7">
    <w:name w:val="xl21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8">
    <w:name w:val="xl218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9">
    <w:name w:val="xl21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0">
    <w:name w:val="xl220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1">
    <w:name w:val="xl22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2">
    <w:name w:val="xl22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223">
    <w:name w:val="xl22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224">
    <w:name w:val="xl224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5">
    <w:name w:val="xl22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6">
    <w:name w:val="xl226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7">
    <w:name w:val="xl22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28">
    <w:name w:val="xl22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29">
    <w:name w:val="xl229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0">
    <w:name w:val="xl23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1">
    <w:name w:val="xl23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232">
    <w:name w:val="xl23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3">
    <w:name w:val="xl233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4">
    <w:name w:val="xl23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5">
    <w:name w:val="xl235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6">
    <w:name w:val="xl23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7">
    <w:name w:val="xl237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8">
    <w:name w:val="xl23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39">
    <w:name w:val="xl23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40">
    <w:name w:val="xl24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41">
    <w:name w:val="xl24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42">
    <w:name w:val="xl24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3">
    <w:name w:val="xl24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4">
    <w:name w:val="xl244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5">
    <w:name w:val="xl245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6">
    <w:name w:val="xl24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7">
    <w:name w:val="xl24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8">
    <w:name w:val="xl248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9">
    <w:name w:val="xl24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0">
    <w:name w:val="xl250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1">
    <w:name w:val="xl25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2">
    <w:name w:val="xl25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3">
    <w:name w:val="xl253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54">
    <w:name w:val="xl254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5">
    <w:name w:val="xl25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6">
    <w:name w:val="xl25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7">
    <w:name w:val="xl25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58">
    <w:name w:val="xl25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59">
    <w:name w:val="xl259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0">
    <w:name w:val="xl26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61">
    <w:name w:val="xl261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2">
    <w:name w:val="xl26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63">
    <w:name w:val="xl26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4">
    <w:name w:val="xl26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5">
    <w:name w:val="xl26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6">
    <w:name w:val="xl266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67">
    <w:name w:val="xl26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8">
    <w:name w:val="xl26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9">
    <w:name w:val="xl26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0">
    <w:name w:val="xl27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1">
    <w:name w:val="xl27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2">
    <w:name w:val="xl27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3">
    <w:name w:val="xl273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4">
    <w:name w:val="xl27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75">
    <w:name w:val="xl27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6">
    <w:name w:val="xl27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7">
    <w:name w:val="xl27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8">
    <w:name w:val="xl27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9">
    <w:name w:val="xl27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0">
    <w:name w:val="xl28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1">
    <w:name w:val="xl28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2">
    <w:name w:val="xl28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D3755"/>
    <w:rPr>
      <w:rFonts w:eastAsia="Times New Roman"/>
      <w:b/>
      <w:bCs/>
      <w:sz w:val="28"/>
      <w:szCs w:val="28"/>
      <w:lang w:val="bg-BG" w:eastAsia="bg-BG"/>
    </w:rPr>
  </w:style>
  <w:style w:type="character" w:customStyle="1" w:styleId="HeaderChar">
    <w:name w:val="Header Char"/>
    <w:link w:val="Header"/>
    <w:rsid w:val="000D3755"/>
    <w:rPr>
      <w:rFonts w:eastAsia="Times New Roman"/>
      <w:b/>
      <w:bCs/>
      <w:sz w:val="28"/>
      <w:szCs w:val="28"/>
      <w:lang w:val="bg-BG" w:eastAsia="bg-BG"/>
    </w:rPr>
  </w:style>
  <w:style w:type="character" w:customStyle="1" w:styleId="BodyTextChar">
    <w:name w:val="Body Text Char"/>
    <w:link w:val="BodyText"/>
    <w:rsid w:val="000D3755"/>
    <w:rPr>
      <w:rFonts w:eastAsia="Times New Roman"/>
      <w:sz w:val="22"/>
      <w:lang w:val="bg-BG"/>
    </w:rPr>
  </w:style>
  <w:style w:type="character" w:customStyle="1" w:styleId="BalloonTextChar">
    <w:name w:val="Balloon Text Char"/>
    <w:link w:val="BalloonText"/>
    <w:semiHidden/>
    <w:rsid w:val="000D3755"/>
    <w:rPr>
      <w:rFonts w:ascii="Tahoma" w:eastAsia="Times New Roman" w:hAnsi="Tahoma" w:cs="Tahoma"/>
      <w:b/>
      <w:bCs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A93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A6B"/>
    <w:rPr>
      <w:rFonts w:eastAsia="Times New Roman"/>
      <w:b/>
      <w:bCs/>
      <w:sz w:val="28"/>
      <w:szCs w:val="28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6A36EC"/>
    <w:pPr>
      <w:keepNext/>
      <w:spacing w:before="240" w:after="60"/>
      <w:outlineLvl w:val="2"/>
    </w:pPr>
    <w:rPr>
      <w:rFonts w:ascii="Arial" w:eastAsia="MS Mincho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4A6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4A6B"/>
  </w:style>
  <w:style w:type="paragraph" w:styleId="Header">
    <w:name w:val="header"/>
    <w:basedOn w:val="Normal"/>
    <w:link w:val="HeaderChar"/>
    <w:rsid w:val="006B4A6B"/>
    <w:pPr>
      <w:tabs>
        <w:tab w:val="center" w:pos="4536"/>
        <w:tab w:val="right" w:pos="9072"/>
      </w:tabs>
    </w:pPr>
  </w:style>
  <w:style w:type="paragraph" w:customStyle="1" w:styleId="CharCharCharCharCharCharCharChar">
    <w:name w:val="Char Char Char Знак Знак Char Char Char Char Char Знак Знак"/>
    <w:basedOn w:val="Normal"/>
    <w:rsid w:val="006B4A6B"/>
    <w:rPr>
      <w:b w:val="0"/>
      <w:bCs w:val="0"/>
      <w:sz w:val="24"/>
      <w:szCs w:val="24"/>
      <w:lang w:val="pl-PL" w:eastAsia="pl-PL"/>
    </w:rPr>
  </w:style>
  <w:style w:type="character" w:customStyle="1" w:styleId="apple-style-span">
    <w:name w:val="apple-style-span"/>
    <w:basedOn w:val="DefaultParagraphFont"/>
    <w:rsid w:val="006B4A6B"/>
  </w:style>
  <w:style w:type="paragraph" w:styleId="BodyText">
    <w:name w:val="Body Text"/>
    <w:basedOn w:val="Normal"/>
    <w:link w:val="BodyTextChar"/>
    <w:rsid w:val="006B4A6B"/>
    <w:pPr>
      <w:spacing w:line="360" w:lineRule="auto"/>
      <w:jc w:val="both"/>
    </w:pPr>
    <w:rPr>
      <w:b w:val="0"/>
      <w:bCs w:val="0"/>
      <w:sz w:val="22"/>
      <w:szCs w:val="20"/>
      <w:lang w:eastAsia="en-US"/>
    </w:rPr>
  </w:style>
  <w:style w:type="character" w:styleId="Hyperlink">
    <w:name w:val="Hyperlink"/>
    <w:uiPriority w:val="99"/>
    <w:rsid w:val="006B4A6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A972C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6A36EC"/>
    <w:rPr>
      <w:rFonts w:ascii="Arial" w:hAnsi="Arial" w:cs="Arial"/>
      <w:b/>
      <w:bCs/>
      <w:sz w:val="26"/>
      <w:szCs w:val="26"/>
      <w:lang w:val="bg-BG" w:eastAsia="bg-BG" w:bidi="ar-SA"/>
    </w:rPr>
  </w:style>
  <w:style w:type="character" w:styleId="CommentReference">
    <w:name w:val="annotation reference"/>
    <w:rsid w:val="00BF71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712C"/>
    <w:rPr>
      <w:sz w:val="20"/>
      <w:szCs w:val="20"/>
    </w:rPr>
  </w:style>
  <w:style w:type="character" w:customStyle="1" w:styleId="CommentTextChar">
    <w:name w:val="Comment Text Char"/>
    <w:link w:val="CommentText"/>
    <w:rsid w:val="00BF712C"/>
    <w:rPr>
      <w:rFonts w:eastAsia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90A92"/>
  </w:style>
  <w:style w:type="character" w:customStyle="1" w:styleId="CommentSubjectChar">
    <w:name w:val="Comment Subject Char"/>
    <w:link w:val="CommentSubject"/>
    <w:rsid w:val="00B90A92"/>
    <w:rPr>
      <w:rFonts w:eastAsia="Times New Roman"/>
      <w:b/>
      <w:bCs/>
    </w:rPr>
  </w:style>
  <w:style w:type="character" w:styleId="FollowedHyperlink">
    <w:name w:val="FollowedHyperlink"/>
    <w:uiPriority w:val="99"/>
    <w:unhideWhenUsed/>
    <w:rsid w:val="00C32621"/>
    <w:rPr>
      <w:color w:val="800080"/>
      <w:u w:val="single"/>
    </w:rPr>
  </w:style>
  <w:style w:type="paragraph" w:customStyle="1" w:styleId="font5">
    <w:name w:val="font5"/>
    <w:basedOn w:val="Normal"/>
    <w:rsid w:val="00C3262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font6">
    <w:name w:val="font6"/>
    <w:basedOn w:val="Normal"/>
    <w:rsid w:val="00C32621"/>
    <w:pP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font7">
    <w:name w:val="font7"/>
    <w:basedOn w:val="Normal"/>
    <w:rsid w:val="00C32621"/>
    <w:pPr>
      <w:spacing w:before="100" w:beforeAutospacing="1" w:after="100" w:afterAutospacing="1"/>
    </w:pPr>
    <w:rPr>
      <w:lang w:val="en-US" w:eastAsia="en-US"/>
    </w:rPr>
  </w:style>
  <w:style w:type="paragraph" w:customStyle="1" w:styleId="font8">
    <w:name w:val="font8"/>
    <w:basedOn w:val="Normal"/>
    <w:rsid w:val="00C32621"/>
    <w:pPr>
      <w:spacing w:before="100" w:beforeAutospacing="1" w:after="100" w:afterAutospacing="1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font9">
    <w:name w:val="font9"/>
    <w:basedOn w:val="Normal"/>
    <w:rsid w:val="00C32621"/>
    <w:pPr>
      <w:spacing w:before="100" w:beforeAutospacing="1" w:after="100" w:afterAutospacing="1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font10">
    <w:name w:val="font10"/>
    <w:basedOn w:val="Normal"/>
    <w:rsid w:val="00C32621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paragraph" w:customStyle="1" w:styleId="font11">
    <w:name w:val="font11"/>
    <w:basedOn w:val="Normal"/>
    <w:rsid w:val="00C32621"/>
    <w:pPr>
      <w:spacing w:before="100" w:beforeAutospacing="1" w:after="100" w:afterAutospacing="1"/>
    </w:pPr>
    <w:rPr>
      <w:b w:val="0"/>
      <w:bCs w:val="0"/>
      <w:sz w:val="14"/>
      <w:szCs w:val="14"/>
      <w:lang w:val="en-US" w:eastAsia="en-US"/>
    </w:rPr>
  </w:style>
  <w:style w:type="paragraph" w:customStyle="1" w:styleId="font12">
    <w:name w:val="font12"/>
    <w:basedOn w:val="Normal"/>
    <w:rsid w:val="00C32621"/>
    <w:pPr>
      <w:spacing w:before="100" w:beforeAutospacing="1" w:after="100" w:afterAutospacing="1"/>
    </w:pPr>
    <w:rPr>
      <w:b w:val="0"/>
      <w:bCs w:val="0"/>
      <w:sz w:val="24"/>
      <w:szCs w:val="24"/>
      <w:u w:val="single"/>
      <w:lang w:val="en-US" w:eastAsia="en-US"/>
    </w:rPr>
  </w:style>
  <w:style w:type="paragraph" w:customStyle="1" w:styleId="font13">
    <w:name w:val="font13"/>
    <w:basedOn w:val="Normal"/>
    <w:rsid w:val="00C32621"/>
    <w:pPr>
      <w:spacing w:before="100" w:beforeAutospacing="1" w:after="100" w:afterAutospacing="1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font14">
    <w:name w:val="font14"/>
    <w:basedOn w:val="Normal"/>
    <w:rsid w:val="00C32621"/>
    <w:pPr>
      <w:spacing w:before="100" w:beforeAutospacing="1" w:after="100" w:afterAutospacing="1"/>
    </w:pPr>
    <w:rPr>
      <w:rFonts w:ascii="Tahoma" w:hAnsi="Tahoma" w:cs="Tahoma"/>
      <w:b w:val="0"/>
      <w:bCs w:val="0"/>
      <w:color w:val="000000"/>
      <w:sz w:val="18"/>
      <w:szCs w:val="18"/>
      <w:lang w:val="en-US" w:eastAsia="en-US"/>
    </w:rPr>
  </w:style>
  <w:style w:type="paragraph" w:customStyle="1" w:styleId="font15">
    <w:name w:val="font15"/>
    <w:basedOn w:val="Normal"/>
    <w:rsid w:val="00C32621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US" w:eastAsia="en-US"/>
    </w:rPr>
  </w:style>
  <w:style w:type="paragraph" w:customStyle="1" w:styleId="font16">
    <w:name w:val="font16"/>
    <w:basedOn w:val="Normal"/>
    <w:rsid w:val="00C32621"/>
    <w:pPr>
      <w:spacing w:before="100" w:beforeAutospacing="1" w:after="100" w:afterAutospacing="1"/>
    </w:pPr>
    <w:rPr>
      <w:rFonts w:ascii="Tahoma" w:hAnsi="Tahoma" w:cs="Tahoma"/>
      <w:b w:val="0"/>
      <w:bCs w:val="0"/>
      <w:color w:val="000000"/>
      <w:sz w:val="18"/>
      <w:szCs w:val="18"/>
      <w:lang w:val="en-US" w:eastAsia="en-US"/>
    </w:rPr>
  </w:style>
  <w:style w:type="paragraph" w:customStyle="1" w:styleId="font17">
    <w:name w:val="font17"/>
    <w:basedOn w:val="Normal"/>
    <w:rsid w:val="00C32621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US" w:eastAsia="en-US"/>
    </w:rPr>
  </w:style>
  <w:style w:type="paragraph" w:customStyle="1" w:styleId="xl65">
    <w:name w:val="xl6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6">
    <w:name w:val="xl66"/>
    <w:basedOn w:val="Normal"/>
    <w:rsid w:val="00C32621"/>
    <w:pPr>
      <w:pBdr>
        <w:top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7">
    <w:name w:val="xl67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33CC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68">
    <w:name w:val="xl6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69">
    <w:name w:val="xl6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70">
    <w:name w:val="xl7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1">
    <w:name w:val="xl7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2">
    <w:name w:val="xl7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3">
    <w:name w:val="xl7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74">
    <w:name w:val="xl7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5">
    <w:name w:val="xl7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6">
    <w:name w:val="xl76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7">
    <w:name w:val="xl7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78">
    <w:name w:val="xl7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79">
    <w:name w:val="xl7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80">
    <w:name w:val="xl8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81">
    <w:name w:val="xl81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2">
    <w:name w:val="xl8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sz w:val="24"/>
      <w:szCs w:val="24"/>
      <w:lang w:val="en-US" w:eastAsia="en-US"/>
    </w:rPr>
  </w:style>
  <w:style w:type="paragraph" w:customStyle="1" w:styleId="xl83">
    <w:name w:val="xl8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84">
    <w:name w:val="xl84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85">
    <w:name w:val="xl8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86">
    <w:name w:val="xl86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7">
    <w:name w:val="xl8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8">
    <w:name w:val="xl88"/>
    <w:basedOn w:val="Normal"/>
    <w:rsid w:val="00C32621"/>
    <w:pP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89">
    <w:name w:val="xl8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90">
    <w:name w:val="xl9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91">
    <w:name w:val="xl9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92">
    <w:name w:val="xl9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93">
    <w:name w:val="xl93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94">
    <w:name w:val="xl94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5">
    <w:name w:val="xl9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6">
    <w:name w:val="xl96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97">
    <w:name w:val="xl9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98">
    <w:name w:val="xl98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FF"/>
      <w:sz w:val="24"/>
      <w:szCs w:val="24"/>
      <w:lang w:val="en-US" w:eastAsia="en-US"/>
    </w:rPr>
  </w:style>
  <w:style w:type="paragraph" w:customStyle="1" w:styleId="xl99">
    <w:name w:val="xl99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 w:val="0"/>
      <w:bCs w:val="0"/>
      <w:color w:val="0000FF"/>
      <w:sz w:val="20"/>
      <w:szCs w:val="20"/>
      <w:u w:val="single"/>
      <w:lang w:val="en-US" w:eastAsia="en-US"/>
    </w:rPr>
  </w:style>
  <w:style w:type="paragraph" w:customStyle="1" w:styleId="xl100">
    <w:name w:val="xl100"/>
    <w:basedOn w:val="Normal"/>
    <w:rsid w:val="00C3262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1">
    <w:name w:val="xl10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2">
    <w:name w:val="xl102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3">
    <w:name w:val="xl103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4">
    <w:name w:val="xl104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5">
    <w:name w:val="xl10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6">
    <w:name w:val="xl10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07">
    <w:name w:val="xl107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  <w:lang w:val="en-US" w:eastAsia="en-US"/>
    </w:rPr>
  </w:style>
  <w:style w:type="paragraph" w:customStyle="1" w:styleId="xl108">
    <w:name w:val="xl108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09">
    <w:name w:val="xl10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0">
    <w:name w:val="xl110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1">
    <w:name w:val="xl111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12">
    <w:name w:val="xl112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13">
    <w:name w:val="xl113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14">
    <w:name w:val="xl11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5">
    <w:name w:val="xl115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6">
    <w:name w:val="xl116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7">
    <w:name w:val="xl117"/>
    <w:basedOn w:val="Normal"/>
    <w:rsid w:val="00C32621"/>
    <w:pPr>
      <w:spacing w:before="100" w:beforeAutospacing="1" w:after="100" w:afterAutospacing="1"/>
      <w:jc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8">
    <w:name w:val="xl11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19">
    <w:name w:val="xl11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0">
    <w:name w:val="xl12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21">
    <w:name w:val="xl12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2">
    <w:name w:val="xl12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3">
    <w:name w:val="xl12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4">
    <w:name w:val="xl12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5">
    <w:name w:val="xl125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26">
    <w:name w:val="xl12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27">
    <w:name w:val="xl127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8">
    <w:name w:val="xl128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29">
    <w:name w:val="xl12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30">
    <w:name w:val="xl130"/>
    <w:basedOn w:val="Normal"/>
    <w:rsid w:val="00C32621"/>
    <w:pPr>
      <w:pBdr>
        <w:top w:val="single" w:sz="8" w:space="0" w:color="auto"/>
        <w:bottom w:val="single" w:sz="8" w:space="0" w:color="auto"/>
      </w:pBdr>
      <w:shd w:val="clear" w:color="000000" w:fill="33CCCC"/>
      <w:spacing w:before="100" w:beforeAutospacing="1" w:after="100" w:afterAutospacing="1"/>
      <w:jc w:val="center"/>
      <w:textAlignment w:val="center"/>
    </w:pPr>
    <w:rPr>
      <w:sz w:val="24"/>
      <w:szCs w:val="24"/>
      <w:lang w:val="en-US" w:eastAsia="en-US"/>
    </w:rPr>
  </w:style>
  <w:style w:type="paragraph" w:customStyle="1" w:styleId="xl131">
    <w:name w:val="xl13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2">
    <w:name w:val="xl132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3">
    <w:name w:val="xl133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US" w:eastAsia="en-US"/>
    </w:rPr>
  </w:style>
  <w:style w:type="paragraph" w:customStyle="1" w:styleId="xl134">
    <w:name w:val="xl13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FF"/>
      <w:sz w:val="24"/>
      <w:szCs w:val="24"/>
      <w:lang w:val="en-US" w:eastAsia="en-US"/>
    </w:rPr>
  </w:style>
  <w:style w:type="paragraph" w:customStyle="1" w:styleId="xl135">
    <w:name w:val="xl135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6">
    <w:name w:val="xl136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137">
    <w:name w:val="xl137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8">
    <w:name w:val="xl13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39">
    <w:name w:val="xl13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0">
    <w:name w:val="xl140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1">
    <w:name w:val="xl14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2">
    <w:name w:val="xl14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3">
    <w:name w:val="xl143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4">
    <w:name w:val="xl144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5">
    <w:name w:val="xl145"/>
    <w:basedOn w:val="Normal"/>
    <w:rsid w:val="00C32621"/>
    <w:pP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6">
    <w:name w:val="xl146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47">
    <w:name w:val="xl147"/>
    <w:basedOn w:val="Normal"/>
    <w:rsid w:val="00C32621"/>
    <w:pPr>
      <w:pBdr>
        <w:top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8">
    <w:name w:val="xl148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49">
    <w:name w:val="xl14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0">
    <w:name w:val="xl15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TimesNewRomanPSMT" w:hAnsi="TimesNewRomanPSMT"/>
      <w:sz w:val="24"/>
      <w:szCs w:val="24"/>
      <w:lang w:val="en-US" w:eastAsia="en-US"/>
    </w:rPr>
  </w:style>
  <w:style w:type="paragraph" w:customStyle="1" w:styleId="xl151">
    <w:name w:val="xl15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NewRomanPSMT" w:hAnsi="TimesNewRomanPSMT"/>
      <w:b w:val="0"/>
      <w:bCs w:val="0"/>
      <w:sz w:val="24"/>
      <w:szCs w:val="24"/>
      <w:lang w:val="en-US" w:eastAsia="en-US"/>
    </w:rPr>
  </w:style>
  <w:style w:type="paragraph" w:customStyle="1" w:styleId="xl152">
    <w:name w:val="xl152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3">
    <w:name w:val="xl153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4">
    <w:name w:val="xl154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5">
    <w:name w:val="xl15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56">
    <w:name w:val="xl156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57">
    <w:name w:val="xl15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58">
    <w:name w:val="xl158"/>
    <w:basedOn w:val="Normal"/>
    <w:rsid w:val="00C32621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59">
    <w:name w:val="xl15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0">
    <w:name w:val="xl16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61">
    <w:name w:val="xl16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2">
    <w:name w:val="xl16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3">
    <w:name w:val="xl163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4">
    <w:name w:val="xl164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5">
    <w:name w:val="xl16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6">
    <w:name w:val="xl16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167">
    <w:name w:val="xl167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68">
    <w:name w:val="xl168"/>
    <w:basedOn w:val="Normal"/>
    <w:rsid w:val="00C32621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69">
    <w:name w:val="xl169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0">
    <w:name w:val="xl170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1">
    <w:name w:val="xl17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2">
    <w:name w:val="xl17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3">
    <w:name w:val="xl173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4">
    <w:name w:val="xl174"/>
    <w:basedOn w:val="Normal"/>
    <w:rsid w:val="00C3262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5">
    <w:name w:val="xl17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76">
    <w:name w:val="xl176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7">
    <w:name w:val="xl17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78">
    <w:name w:val="xl17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79">
    <w:name w:val="xl179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0">
    <w:name w:val="xl180"/>
    <w:basedOn w:val="Normal"/>
    <w:rsid w:val="00C32621"/>
    <w:pPr>
      <w:pBdr>
        <w:top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1">
    <w:name w:val="xl181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2">
    <w:name w:val="xl182"/>
    <w:basedOn w:val="Normal"/>
    <w:rsid w:val="00C32621"/>
    <w:pPr>
      <w:pBdr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3">
    <w:name w:val="xl183"/>
    <w:basedOn w:val="Normal"/>
    <w:rsid w:val="00C32621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4">
    <w:name w:val="xl18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5">
    <w:name w:val="xl185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6">
    <w:name w:val="xl186"/>
    <w:basedOn w:val="Normal"/>
    <w:rsid w:val="00C3262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87">
    <w:name w:val="xl187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188">
    <w:name w:val="xl18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89">
    <w:name w:val="xl189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0">
    <w:name w:val="xl190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1">
    <w:name w:val="xl191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2">
    <w:name w:val="xl19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193">
    <w:name w:val="xl19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FF0000"/>
      <w:sz w:val="24"/>
      <w:szCs w:val="24"/>
      <w:lang w:val="en-US" w:eastAsia="en-US"/>
    </w:rPr>
  </w:style>
  <w:style w:type="paragraph" w:customStyle="1" w:styleId="xl194">
    <w:name w:val="xl19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195">
    <w:name w:val="xl195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6">
    <w:name w:val="xl196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7">
    <w:name w:val="xl197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198">
    <w:name w:val="xl198"/>
    <w:basedOn w:val="Normal"/>
    <w:rsid w:val="00C3262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199">
    <w:name w:val="xl19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00">
    <w:name w:val="xl20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1">
    <w:name w:val="xl201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2">
    <w:name w:val="xl202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3">
    <w:name w:val="xl203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FF0000"/>
      <w:sz w:val="24"/>
      <w:szCs w:val="24"/>
      <w:lang w:val="en-US" w:eastAsia="en-US"/>
    </w:rPr>
  </w:style>
  <w:style w:type="paragraph" w:customStyle="1" w:styleId="xl204">
    <w:name w:val="xl204"/>
    <w:basedOn w:val="Normal"/>
    <w:rsid w:val="00C3262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05">
    <w:name w:val="xl20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6">
    <w:name w:val="xl20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7">
    <w:name w:val="xl207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08">
    <w:name w:val="xl20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09">
    <w:name w:val="xl20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0">
    <w:name w:val="xl21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1">
    <w:name w:val="xl21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2">
    <w:name w:val="xl21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3">
    <w:name w:val="xl21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FF0000"/>
      <w:sz w:val="24"/>
      <w:szCs w:val="24"/>
      <w:lang w:val="en-US" w:eastAsia="en-US"/>
    </w:rPr>
  </w:style>
  <w:style w:type="paragraph" w:customStyle="1" w:styleId="xl214">
    <w:name w:val="xl21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15">
    <w:name w:val="xl21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6">
    <w:name w:val="xl21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7">
    <w:name w:val="xl21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8">
    <w:name w:val="xl218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19">
    <w:name w:val="xl21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0">
    <w:name w:val="xl220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1">
    <w:name w:val="xl22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22">
    <w:name w:val="xl22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223">
    <w:name w:val="xl22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sz w:val="24"/>
      <w:szCs w:val="24"/>
      <w:lang w:val="en-US" w:eastAsia="en-US"/>
    </w:rPr>
  </w:style>
  <w:style w:type="paragraph" w:customStyle="1" w:styleId="xl224">
    <w:name w:val="xl224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5">
    <w:name w:val="xl22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6">
    <w:name w:val="xl226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27">
    <w:name w:val="xl22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28">
    <w:name w:val="xl22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29">
    <w:name w:val="xl229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0">
    <w:name w:val="xl23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1">
    <w:name w:val="xl23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center"/>
    </w:pPr>
    <w:rPr>
      <w:color w:val="000000"/>
      <w:sz w:val="24"/>
      <w:szCs w:val="24"/>
      <w:lang w:val="en-US" w:eastAsia="en-US"/>
    </w:rPr>
  </w:style>
  <w:style w:type="paragraph" w:customStyle="1" w:styleId="xl232">
    <w:name w:val="xl232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3">
    <w:name w:val="xl233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4">
    <w:name w:val="xl23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5">
    <w:name w:val="xl235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6">
    <w:name w:val="xl23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 w:val="0"/>
      <w:bCs w:val="0"/>
      <w:sz w:val="24"/>
      <w:szCs w:val="24"/>
      <w:lang w:val="en-US" w:eastAsia="en-US"/>
    </w:rPr>
  </w:style>
  <w:style w:type="paragraph" w:customStyle="1" w:styleId="xl237">
    <w:name w:val="xl237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38">
    <w:name w:val="xl238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39">
    <w:name w:val="xl239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40">
    <w:name w:val="xl24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41">
    <w:name w:val="xl24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42">
    <w:name w:val="xl24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3">
    <w:name w:val="xl24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4">
    <w:name w:val="xl244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5">
    <w:name w:val="xl245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6">
    <w:name w:val="xl24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7">
    <w:name w:val="xl24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8">
    <w:name w:val="xl248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49">
    <w:name w:val="xl249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0">
    <w:name w:val="xl250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1">
    <w:name w:val="xl25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52">
    <w:name w:val="xl25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3">
    <w:name w:val="xl253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54">
    <w:name w:val="xl254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5">
    <w:name w:val="xl25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6">
    <w:name w:val="xl256"/>
    <w:basedOn w:val="Normal"/>
    <w:rsid w:val="00C3262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57">
    <w:name w:val="xl25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58">
    <w:name w:val="xl25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textAlignment w:val="top"/>
    </w:pPr>
    <w:rPr>
      <w:color w:val="000000"/>
      <w:sz w:val="24"/>
      <w:szCs w:val="24"/>
      <w:lang w:val="en-US" w:eastAsia="en-US"/>
    </w:rPr>
  </w:style>
  <w:style w:type="paragraph" w:customStyle="1" w:styleId="xl259">
    <w:name w:val="xl259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0">
    <w:name w:val="xl260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61">
    <w:name w:val="xl261"/>
    <w:basedOn w:val="Normal"/>
    <w:rsid w:val="00C3262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2">
    <w:name w:val="xl262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63">
    <w:name w:val="xl263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4">
    <w:name w:val="xl26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5">
    <w:name w:val="xl265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66">
    <w:name w:val="xl266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  <w:lang w:val="en-US" w:eastAsia="en-US"/>
    </w:rPr>
  </w:style>
  <w:style w:type="paragraph" w:customStyle="1" w:styleId="xl267">
    <w:name w:val="xl26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8">
    <w:name w:val="xl26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69">
    <w:name w:val="xl26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0">
    <w:name w:val="xl27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1">
    <w:name w:val="xl271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2">
    <w:name w:val="xl272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top"/>
    </w:pPr>
    <w:rPr>
      <w:b w:val="0"/>
      <w:bCs w:val="0"/>
      <w:sz w:val="24"/>
      <w:szCs w:val="24"/>
      <w:lang w:val="en-US" w:eastAsia="en-US"/>
    </w:rPr>
  </w:style>
  <w:style w:type="paragraph" w:customStyle="1" w:styleId="xl273">
    <w:name w:val="xl273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4">
    <w:name w:val="xl274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color w:val="000000"/>
      <w:sz w:val="24"/>
      <w:szCs w:val="24"/>
      <w:lang w:val="en-US" w:eastAsia="en-US"/>
    </w:rPr>
  </w:style>
  <w:style w:type="paragraph" w:customStyle="1" w:styleId="xl275">
    <w:name w:val="xl275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6">
    <w:name w:val="xl276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7">
    <w:name w:val="xl277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8">
    <w:name w:val="xl278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79">
    <w:name w:val="xl279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0">
    <w:name w:val="xl280"/>
    <w:basedOn w:val="Normal"/>
    <w:rsid w:val="00C3262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1">
    <w:name w:val="xl281"/>
    <w:basedOn w:val="Normal"/>
    <w:rsid w:val="00C3262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paragraph" w:customStyle="1" w:styleId="xl282">
    <w:name w:val="xl282"/>
    <w:basedOn w:val="Normal"/>
    <w:rsid w:val="00C32621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 w:val="0"/>
      <w:bCs w:val="0"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D3755"/>
    <w:rPr>
      <w:rFonts w:eastAsia="Times New Roman"/>
      <w:b/>
      <w:bCs/>
      <w:sz w:val="28"/>
      <w:szCs w:val="28"/>
      <w:lang w:val="bg-BG" w:eastAsia="bg-BG"/>
    </w:rPr>
  </w:style>
  <w:style w:type="character" w:customStyle="1" w:styleId="HeaderChar">
    <w:name w:val="Header Char"/>
    <w:link w:val="Header"/>
    <w:rsid w:val="000D3755"/>
    <w:rPr>
      <w:rFonts w:eastAsia="Times New Roman"/>
      <w:b/>
      <w:bCs/>
      <w:sz w:val="28"/>
      <w:szCs w:val="28"/>
      <w:lang w:val="bg-BG" w:eastAsia="bg-BG"/>
    </w:rPr>
  </w:style>
  <w:style w:type="character" w:customStyle="1" w:styleId="BodyTextChar">
    <w:name w:val="Body Text Char"/>
    <w:link w:val="BodyText"/>
    <w:rsid w:val="000D3755"/>
    <w:rPr>
      <w:rFonts w:eastAsia="Times New Roman"/>
      <w:sz w:val="22"/>
      <w:lang w:val="bg-BG"/>
    </w:rPr>
  </w:style>
  <w:style w:type="character" w:customStyle="1" w:styleId="BalloonTextChar">
    <w:name w:val="Balloon Text Char"/>
    <w:link w:val="BalloonText"/>
    <w:semiHidden/>
    <w:rsid w:val="000D3755"/>
    <w:rPr>
      <w:rFonts w:ascii="Tahoma" w:eastAsia="Times New Roman" w:hAnsi="Tahoma" w:cs="Tahoma"/>
      <w:b/>
      <w:bCs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A9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4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77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1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9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99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000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404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44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262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00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192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399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A7B3BD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5550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ustoms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9ADE2-EAC4-4C07-A634-4CCE340A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78</Pages>
  <Words>13104</Words>
  <Characters>80601</Characters>
  <Application>Microsoft Office Word</Application>
  <DocSecurity>0</DocSecurity>
  <Lines>671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Утвърждавам:</vt:lpstr>
    </vt:vector>
  </TitlesOfParts>
  <Company>CUSTOMS</Company>
  <LinksUpToDate>false</LinksUpToDate>
  <CharactersWithSpaces>93518</CharactersWithSpaces>
  <SharedDoc>false</SharedDoc>
  <HLinks>
    <vt:vector size="6" baseType="variant">
      <vt:variant>
        <vt:i4>6946933</vt:i4>
      </vt:variant>
      <vt:variant>
        <vt:i4>3</vt:i4>
      </vt:variant>
      <vt:variant>
        <vt:i4>0</vt:i4>
      </vt:variant>
      <vt:variant>
        <vt:i4>5</vt:i4>
      </vt:variant>
      <vt:variant>
        <vt:lpwstr>http://www.customs.bg/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Утвърждавам:</dc:title>
  <dc:creator>user</dc:creator>
  <cp:lastModifiedBy>DDochev</cp:lastModifiedBy>
  <cp:revision>100</cp:revision>
  <cp:lastPrinted>2017-01-06T12:01:00Z</cp:lastPrinted>
  <dcterms:created xsi:type="dcterms:W3CDTF">2016-11-29T08:20:00Z</dcterms:created>
  <dcterms:modified xsi:type="dcterms:W3CDTF">2017-01-06T12:23:00Z</dcterms:modified>
</cp:coreProperties>
</file>